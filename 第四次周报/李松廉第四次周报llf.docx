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81A5F" w14:textId="407D2B68" w:rsidR="00F8713F" w:rsidRDefault="0048749E" w:rsidP="0048749E">
      <w:pPr>
        <w:pStyle w:val="1"/>
      </w:pPr>
      <w:r>
        <w:rPr>
          <w:rFonts w:hint="eastAsia"/>
        </w:rPr>
        <w:t>1</w:t>
      </w:r>
      <w:r>
        <w:t>9</w:t>
      </w:r>
      <w:r>
        <w:rPr>
          <w:rFonts w:hint="eastAsia"/>
        </w:rPr>
        <w:t>/</w:t>
      </w:r>
      <w:r>
        <w:t>0</w:t>
      </w:r>
      <w:r w:rsidR="00EC241E">
        <w:t>2</w:t>
      </w:r>
      <w:r>
        <w:t>/</w:t>
      </w:r>
      <w:r w:rsidR="00996ECF">
        <w:t>01</w:t>
      </w:r>
      <w:r>
        <w:t>-19/0</w:t>
      </w:r>
      <w:r w:rsidR="00D81498">
        <w:t>2</w:t>
      </w:r>
      <w:r>
        <w:t>/</w:t>
      </w:r>
      <w:r w:rsidR="00384B44">
        <w:t>11</w:t>
      </w:r>
      <w:r w:rsidR="00650F47">
        <w:t xml:space="preserve">   </w:t>
      </w:r>
      <w:r w:rsidR="004E77C5">
        <w:rPr>
          <w:rFonts w:hint="eastAsia"/>
        </w:rPr>
        <w:t>第</w:t>
      </w:r>
      <w:r w:rsidR="00174CED">
        <w:rPr>
          <w:rFonts w:hint="eastAsia"/>
        </w:rPr>
        <w:t>四</w:t>
      </w:r>
      <w:r w:rsidR="004E77C5">
        <w:rPr>
          <w:rFonts w:hint="eastAsia"/>
        </w:rPr>
        <w:t xml:space="preserve">次周报 </w:t>
      </w:r>
    </w:p>
    <w:p w14:paraId="20FB0223" w14:textId="61B7A037" w:rsidR="00B4116C" w:rsidRDefault="00B4116C" w:rsidP="002E6269">
      <w:pPr>
        <w:pStyle w:val="2"/>
      </w:pPr>
      <w:r>
        <w:rPr>
          <w:rFonts w:hint="eastAsia"/>
        </w:rPr>
        <w:t>上次问题</w:t>
      </w:r>
    </w:p>
    <w:p w14:paraId="55121A97" w14:textId="5FCAB1F9" w:rsidR="006069DF" w:rsidRDefault="004A7A82" w:rsidP="00B63900">
      <w:pPr>
        <w:pStyle w:val="a9"/>
        <w:numPr>
          <w:ilvl w:val="0"/>
          <w:numId w:val="1"/>
        </w:numPr>
        <w:ind w:firstLineChars="0"/>
      </w:pPr>
      <w:r>
        <w:rPr>
          <w:rFonts w:hint="eastAsia"/>
        </w:rPr>
        <w:t>关于数据的批量处理问题</w:t>
      </w:r>
      <w:r w:rsidR="00C34CC7">
        <w:rPr>
          <w:rFonts w:hint="eastAsia"/>
        </w:rPr>
        <w:t>:</w:t>
      </w:r>
    </w:p>
    <w:p w14:paraId="26F1557A" w14:textId="3C4F68BA" w:rsidR="001637C8" w:rsidRDefault="00B63900" w:rsidP="001637C8">
      <w:pPr>
        <w:ind w:firstLineChars="100" w:firstLine="210"/>
      </w:pPr>
      <w:r>
        <w:rPr>
          <w:rFonts w:hint="eastAsia"/>
        </w:rPr>
        <w:t>可以通过shell命令或者其他编程语言变量in下面的所有输入文件</w:t>
      </w:r>
      <w:r w:rsidR="00D12558">
        <w:rPr>
          <w:rFonts w:hint="eastAsia"/>
        </w:rPr>
        <w:t>建立软连接形成*</w:t>
      </w:r>
      <w:r w:rsidR="00D12558">
        <w:t>.in</w:t>
      </w:r>
      <w:r w:rsidR="00D12558">
        <w:rPr>
          <w:rFonts w:hint="eastAsia"/>
        </w:rPr>
        <w:t>文件</w:t>
      </w:r>
      <w:r w:rsidR="009C436E">
        <w:rPr>
          <w:rFonts w:hint="eastAsia"/>
        </w:rPr>
        <w:t>，再通</w:t>
      </w:r>
      <w:proofErr w:type="gramStart"/>
      <w:r w:rsidR="009C436E">
        <w:rPr>
          <w:rFonts w:hint="eastAsia"/>
        </w:rPr>
        <w:t>过设置</w:t>
      </w:r>
      <w:proofErr w:type="gramEnd"/>
      <w:r w:rsidR="009C436E">
        <w:rPr>
          <w:rFonts w:hint="eastAsia"/>
        </w:rPr>
        <w:t>prefix来对输出文件加以区分从而</w:t>
      </w:r>
      <w:r w:rsidR="00603CA7">
        <w:rPr>
          <w:rFonts w:hint="eastAsia"/>
        </w:rPr>
        <w:t>实现批量处理</w:t>
      </w:r>
      <w:r w:rsidR="00AB232E">
        <w:rPr>
          <w:rFonts w:hint="eastAsia"/>
        </w:rPr>
        <w:t>。</w:t>
      </w:r>
    </w:p>
    <w:p w14:paraId="4D717007" w14:textId="47CD3191" w:rsidR="001637C8" w:rsidRDefault="001637C8" w:rsidP="001637C8">
      <w:pPr>
        <w:pStyle w:val="a9"/>
        <w:numPr>
          <w:ilvl w:val="0"/>
          <w:numId w:val="1"/>
        </w:numPr>
        <w:ind w:firstLineChars="0"/>
      </w:pPr>
      <w:r>
        <w:rPr>
          <w:rFonts w:hint="eastAsia"/>
        </w:rPr>
        <w:t>关于数据输入格式的问题：</w:t>
      </w:r>
    </w:p>
    <w:p w14:paraId="25F35DC5" w14:textId="5EEA6EC6" w:rsidR="001637C8" w:rsidRDefault="001637C8" w:rsidP="001637C8">
      <w:r>
        <w:rPr>
          <w:noProof/>
        </w:rPr>
        <w:drawing>
          <wp:inline distT="0" distB="0" distL="0" distR="0" wp14:anchorId="1EE6B60C" wp14:editId="4AAA97A2">
            <wp:extent cx="5274310" cy="406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6400"/>
                    </a:xfrm>
                    <a:prstGeom prst="rect">
                      <a:avLst/>
                    </a:prstGeom>
                  </pic:spPr>
                </pic:pic>
              </a:graphicData>
            </a:graphic>
          </wp:inline>
        </w:drawing>
      </w:r>
    </w:p>
    <w:p w14:paraId="62A88415" w14:textId="448F492B" w:rsidR="006457BB" w:rsidRDefault="00F22BC3" w:rsidP="001637C8">
      <w:r>
        <w:t>也就是说</w:t>
      </w:r>
      <w:proofErr w:type="spellStart"/>
      <w:r>
        <w:t>MonoRTM</w:t>
      </w:r>
      <w:proofErr w:type="spellEnd"/>
      <w:r>
        <w:t>输入光谱二进制</w:t>
      </w:r>
      <w:r>
        <w:rPr>
          <w:rFonts w:hint="eastAsia"/>
        </w:rPr>
        <w:t>文件要</w:t>
      </w:r>
      <w:r>
        <w:t>从</w:t>
      </w:r>
      <w:proofErr w:type="spellStart"/>
      <w:r>
        <w:t>lnfl</w:t>
      </w:r>
      <w:proofErr w:type="spellEnd"/>
      <w:r>
        <w:rPr>
          <w:rFonts w:hint="eastAsia"/>
        </w:rPr>
        <w:t>中生成出来。</w:t>
      </w:r>
    </w:p>
    <w:p w14:paraId="47F6C8BE" w14:textId="3C5DD542" w:rsidR="00AE3BBF" w:rsidRDefault="00AE3BBF" w:rsidP="001637C8">
      <w:r>
        <w:rPr>
          <w:noProof/>
        </w:rPr>
        <w:drawing>
          <wp:inline distT="0" distB="0" distL="0" distR="0" wp14:anchorId="0325FD9B" wp14:editId="3354195D">
            <wp:extent cx="3886200" cy="213025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660" cy="2141466"/>
                    </a:xfrm>
                    <a:prstGeom prst="rect">
                      <a:avLst/>
                    </a:prstGeom>
                  </pic:spPr>
                </pic:pic>
              </a:graphicData>
            </a:graphic>
          </wp:inline>
        </w:drawing>
      </w:r>
    </w:p>
    <w:p w14:paraId="76CB21F6" w14:textId="37927895" w:rsidR="001B1827" w:rsidRPr="00743DFC" w:rsidRDefault="0032561C" w:rsidP="001637C8">
      <w:r>
        <w:rPr>
          <w:rFonts w:hint="eastAsia"/>
        </w:rPr>
        <w:t>这是</w:t>
      </w:r>
      <w:r w:rsidRPr="0032561C">
        <w:rPr>
          <w:rFonts w:hint="eastAsia"/>
        </w:rPr>
        <w:t>美标</w:t>
      </w:r>
      <w:r>
        <w:rPr>
          <w:rFonts w:hint="eastAsia"/>
        </w:rPr>
        <w:t>下</w:t>
      </w:r>
      <w:r w:rsidRPr="0032561C">
        <w:rPr>
          <w:rFonts w:hint="eastAsia"/>
        </w:rPr>
        <w:t>行辐射</w:t>
      </w:r>
      <w:r w:rsidR="00A23DA0">
        <w:rPr>
          <w:rFonts w:hint="eastAsia"/>
        </w:rPr>
        <w:t>文件，里面的英文标识在</w:t>
      </w:r>
      <w:proofErr w:type="spellStart"/>
      <w:r w:rsidR="00A23DA0">
        <w:t>m</w:t>
      </w:r>
      <w:r w:rsidR="00A23DA0">
        <w:rPr>
          <w:rFonts w:hint="eastAsia"/>
        </w:rPr>
        <w:t>ono</w:t>
      </w:r>
      <w:r w:rsidR="00A23DA0">
        <w:t>rtm_instructions</w:t>
      </w:r>
      <w:proofErr w:type="spellEnd"/>
      <w:r w:rsidR="00A23DA0">
        <w:rPr>
          <w:rFonts w:hint="eastAsia"/>
        </w:rPr>
        <w:t>中有其解释</w:t>
      </w:r>
    </w:p>
    <w:p w14:paraId="33576C12" w14:textId="5C72E553" w:rsidR="00141E6A" w:rsidRDefault="002E6269" w:rsidP="002E6269">
      <w:pPr>
        <w:pStyle w:val="2"/>
      </w:pPr>
      <w:r>
        <w:rPr>
          <w:rFonts w:hint="eastAsia"/>
        </w:rPr>
        <w:t>主要学习内容</w:t>
      </w:r>
    </w:p>
    <w:p w14:paraId="38725CFF" w14:textId="2F15DB53" w:rsidR="004A7A82" w:rsidRPr="004A7A82" w:rsidRDefault="000E1379" w:rsidP="004A7A82">
      <w:r>
        <w:rPr>
          <w:rFonts w:hint="eastAsia"/>
        </w:rPr>
        <w:t xml:space="preserve"> </w:t>
      </w:r>
      <w:r w:rsidR="00EF483A">
        <w:t xml:space="preserve"> </w:t>
      </w:r>
      <w:r>
        <w:t xml:space="preserve"> </w:t>
      </w:r>
      <w:r>
        <w:rPr>
          <w:rFonts w:hint="eastAsia"/>
        </w:rPr>
        <w:t>因为马老师让我先研究</w:t>
      </w:r>
      <w:r w:rsidR="006B69CE">
        <w:rPr>
          <w:rFonts w:hint="eastAsia"/>
        </w:rPr>
        <w:t>风云3D星</w:t>
      </w:r>
      <w:r w:rsidR="00EF483A">
        <w:rPr>
          <w:rFonts w:hint="eastAsia"/>
        </w:rPr>
        <w:t>，</w:t>
      </w:r>
      <w:r w:rsidR="004C475F">
        <w:rPr>
          <w:rFonts w:hint="eastAsia"/>
        </w:rPr>
        <w:t>所以这次我</w:t>
      </w:r>
      <w:r w:rsidR="00320D27">
        <w:rPr>
          <w:rFonts w:hint="eastAsia"/>
        </w:rPr>
        <w:t>了解其数据格式</w:t>
      </w:r>
      <w:r w:rsidR="00F406A4">
        <w:rPr>
          <w:rFonts w:hint="eastAsia"/>
        </w:rPr>
        <w:t>，并且找到了一个用JAVA编写的现成的软件</w:t>
      </w:r>
      <w:r w:rsidR="002F4266">
        <w:rPr>
          <w:rFonts w:hint="eastAsia"/>
        </w:rPr>
        <w:t>。</w:t>
      </w:r>
      <w:ins w:id="0" w:author="Administrator" w:date="2019-02-14T23:45:00Z">
        <w:r w:rsidR="00555608">
          <w:rPr>
            <w:rFonts w:hint="eastAsia"/>
          </w:rPr>
          <w:t>（</w:t>
        </w:r>
      </w:ins>
      <w:ins w:id="1" w:author="Administrator" w:date="2019-02-14T23:46:00Z">
        <w:r w:rsidR="00555608">
          <w:rPr>
            <w:rFonts w:hint="eastAsia"/>
          </w:rPr>
          <w:t>能否直接为我们后期使用，有没有试验结果对不对</w:t>
        </w:r>
      </w:ins>
      <w:ins w:id="2" w:author="Administrator" w:date="2019-02-14T23:45:00Z">
        <w:r w:rsidR="00555608">
          <w:rPr>
            <w:rFonts w:hint="eastAsia"/>
          </w:rPr>
          <w:t>）</w:t>
        </w:r>
      </w:ins>
      <w:r w:rsidR="00972C69">
        <w:rPr>
          <w:rFonts w:hint="eastAsia"/>
        </w:rPr>
        <w:t xml:space="preserve"> </w:t>
      </w:r>
      <w:r w:rsidR="00972C69">
        <w:t xml:space="preserve"> </w:t>
      </w:r>
      <w:r w:rsidR="002B512E">
        <w:t xml:space="preserve"> </w:t>
      </w:r>
    </w:p>
    <w:p w14:paraId="490FAFAD" w14:textId="38020DF9" w:rsidR="00A64D59" w:rsidRDefault="00062B23" w:rsidP="00CB499D">
      <w:pPr>
        <w:pStyle w:val="2"/>
      </w:pPr>
      <w:r>
        <w:rPr>
          <w:rFonts w:hint="eastAsia"/>
        </w:rPr>
        <w:t>基础知识</w:t>
      </w:r>
    </w:p>
    <w:p w14:paraId="16F155B1" w14:textId="7D736E78" w:rsidR="00AA4EA1" w:rsidRDefault="0087539C" w:rsidP="00AA4EA1">
      <w:r w:rsidRPr="0087539C">
        <w:rPr>
          <w:rFonts w:hint="eastAsia"/>
          <w:b/>
        </w:rPr>
        <w:t>反演知识</w:t>
      </w:r>
      <w:r w:rsidR="00B734DB">
        <w:rPr>
          <w:rFonts w:hint="eastAsia"/>
        </w:rPr>
        <w:t>：</w:t>
      </w:r>
      <w:r w:rsidR="00967D01" w:rsidRPr="00967D01">
        <w:rPr>
          <w:rFonts w:hint="eastAsia"/>
        </w:rPr>
        <w:t>星载微波辐射计对地观测时，能穿透地球大气</w:t>
      </w:r>
      <w:r w:rsidR="00967D01" w:rsidRPr="00967D01">
        <w:t>测量来自地球特定频率的微波辐射。因大气中的 冰、云、雨、雪等对来自地球表面的微波辐射有衰减作用，故微波湿度计不同通道的观测数据包含了地球大气层不同高度的湿度信息，通过微波湿度计的亮度温度能反演得到大气湿度的垂直分布，以及地球表面的温度信息。</w:t>
      </w:r>
    </w:p>
    <w:p w14:paraId="209091B4" w14:textId="168B9261" w:rsidR="0068684B" w:rsidRPr="0089064E" w:rsidRDefault="0082376E" w:rsidP="00AA4EA1">
      <w:pPr>
        <w:rPr>
          <w:b/>
        </w:rPr>
      </w:pPr>
      <w:r w:rsidRPr="0089064E">
        <w:rPr>
          <w:rFonts w:hint="eastAsia"/>
          <w:b/>
        </w:rPr>
        <w:t>风云3D</w:t>
      </w:r>
      <w:r w:rsidR="00636191" w:rsidRPr="0089064E">
        <w:rPr>
          <w:rFonts w:hint="eastAsia"/>
          <w:b/>
        </w:rPr>
        <w:t>微波湿度计的发展和波段选择：</w:t>
      </w:r>
    </w:p>
    <w:p w14:paraId="5835853E" w14:textId="561B84DB" w:rsidR="0068684B" w:rsidRDefault="008F7B91" w:rsidP="00AA4EA1">
      <w:r>
        <w:rPr>
          <w:rFonts w:hint="eastAsia"/>
        </w:rPr>
        <w:lastRenderedPageBreak/>
        <w:t xml:space="preserve"> </w:t>
      </w:r>
      <w:r>
        <w:t xml:space="preserve">   </w:t>
      </w:r>
      <w:r>
        <w:rPr>
          <w:noProof/>
        </w:rPr>
        <w:drawing>
          <wp:inline distT="0" distB="0" distL="0" distR="0" wp14:anchorId="78C4AD8E" wp14:editId="01F15619">
            <wp:extent cx="3282461" cy="37168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5846" cy="3720657"/>
                    </a:xfrm>
                    <a:prstGeom prst="rect">
                      <a:avLst/>
                    </a:prstGeom>
                  </pic:spPr>
                </pic:pic>
              </a:graphicData>
            </a:graphic>
          </wp:inline>
        </w:drawing>
      </w:r>
    </w:p>
    <w:p w14:paraId="75ADCE00" w14:textId="77777777" w:rsidR="0068684B" w:rsidRPr="00AA4EA1" w:rsidRDefault="0068684B" w:rsidP="00AA4EA1"/>
    <w:p w14:paraId="4CB6D24A" w14:textId="48867CFF" w:rsidR="00EF7E76" w:rsidRPr="00EF7E76" w:rsidRDefault="002D170E" w:rsidP="002D170E">
      <w:pPr>
        <w:pStyle w:val="2"/>
      </w:pPr>
      <w:r>
        <w:rPr>
          <w:rFonts w:hint="eastAsia"/>
        </w:rPr>
        <w:t>心得</w:t>
      </w:r>
      <w:bookmarkStart w:id="3" w:name="_GoBack"/>
      <w:bookmarkEnd w:id="3"/>
    </w:p>
    <w:p w14:paraId="41523EF0" w14:textId="2F3F612F" w:rsidR="00A25E68" w:rsidRDefault="00BA2E27" w:rsidP="00A64D59">
      <w:r>
        <w:rPr>
          <w:rFonts w:hint="eastAsia"/>
        </w:rPr>
        <w:t xml:space="preserve"> </w:t>
      </w:r>
      <w:r>
        <w:t xml:space="preserve"> </w:t>
      </w:r>
      <w:r w:rsidR="0020725D">
        <w:t xml:space="preserve"> </w:t>
      </w:r>
      <w:r w:rsidR="00CA6983">
        <w:rPr>
          <w:rFonts w:hint="eastAsia"/>
        </w:rPr>
        <w:t>风云3D的各个载荷</w:t>
      </w:r>
      <w:r w:rsidR="00200100">
        <w:rPr>
          <w:rFonts w:hint="eastAsia"/>
        </w:rPr>
        <w:t>的波段选择和</w:t>
      </w:r>
      <w:r w:rsidR="000C2636">
        <w:rPr>
          <w:rFonts w:hint="eastAsia"/>
        </w:rPr>
        <w:t>数据格式</w:t>
      </w:r>
      <w:r w:rsidR="00C3764E">
        <w:rPr>
          <w:rFonts w:hint="eastAsia"/>
        </w:rPr>
        <w:t>的</w:t>
      </w:r>
      <w:r w:rsidR="008E4DA2">
        <w:rPr>
          <w:rFonts w:hint="eastAsia"/>
        </w:rPr>
        <w:t>说明</w:t>
      </w:r>
      <w:r w:rsidR="00925C82">
        <w:rPr>
          <w:rFonts w:hint="eastAsia"/>
        </w:rPr>
        <w:t>都在</w:t>
      </w:r>
      <w:r w:rsidR="009C311D">
        <w:rPr>
          <w:rFonts w:hint="eastAsia"/>
        </w:rPr>
        <w:t>其数据说明书中</w:t>
      </w:r>
      <w:r w:rsidR="00005544">
        <w:rPr>
          <w:rFonts w:hint="eastAsia"/>
        </w:rPr>
        <w:t>，我</w:t>
      </w:r>
      <w:r w:rsidR="0040327A">
        <w:rPr>
          <w:rFonts w:hint="eastAsia"/>
        </w:rPr>
        <w:t>下载下来了</w:t>
      </w:r>
      <w:r w:rsidR="00FA58EF">
        <w:rPr>
          <w:rFonts w:hint="eastAsia"/>
        </w:rPr>
        <w:t>在这里就不再赘述。</w:t>
      </w:r>
    </w:p>
    <w:p w14:paraId="2D8003DE" w14:textId="7164A486" w:rsidR="009253B3" w:rsidRDefault="008702C6" w:rsidP="00A64D59">
      <w:r>
        <w:rPr>
          <w:rFonts w:hint="eastAsia"/>
        </w:rPr>
        <w:t xml:space="preserve"> </w:t>
      </w:r>
      <w:r>
        <w:t xml:space="preserve"> </w:t>
      </w:r>
      <w:r w:rsidR="000362C9">
        <w:t xml:space="preserve"> </w:t>
      </w:r>
      <w:r w:rsidR="00833D94">
        <w:rPr>
          <w:rFonts w:hint="eastAsia"/>
        </w:rPr>
        <w:t>风云3D</w:t>
      </w:r>
      <w:r w:rsidR="001D0744">
        <w:rPr>
          <w:rFonts w:hint="eastAsia"/>
        </w:rPr>
        <w:t>的</w:t>
      </w:r>
      <w:r w:rsidR="00257356">
        <w:rPr>
          <w:rFonts w:hint="eastAsia"/>
        </w:rPr>
        <w:t>各个载荷的</w:t>
      </w:r>
      <w:r w:rsidR="008A537C">
        <w:rPr>
          <w:rFonts w:hint="eastAsia"/>
        </w:rPr>
        <w:t>1级</w:t>
      </w:r>
      <w:r w:rsidR="00257356">
        <w:rPr>
          <w:rFonts w:hint="eastAsia"/>
        </w:rPr>
        <w:t>数</w:t>
      </w:r>
      <w:proofErr w:type="gramStart"/>
      <w:r w:rsidR="00257356">
        <w:rPr>
          <w:rFonts w:hint="eastAsia"/>
        </w:rPr>
        <w:t>据</w:t>
      </w:r>
      <w:r w:rsidR="008A537C">
        <w:rPr>
          <w:rFonts w:hint="eastAsia"/>
        </w:rPr>
        <w:t>都是</w:t>
      </w:r>
      <w:proofErr w:type="gramEnd"/>
      <w:r w:rsidR="00445ECA">
        <w:rPr>
          <w:rFonts w:hint="eastAsia"/>
        </w:rPr>
        <w:t>采用的HDF</w:t>
      </w:r>
      <w:r w:rsidR="00EA68A1">
        <w:rPr>
          <w:rFonts w:hint="eastAsia"/>
        </w:rPr>
        <w:t>文件格式</w:t>
      </w:r>
      <w:r w:rsidR="004979D8">
        <w:rPr>
          <w:rFonts w:hint="eastAsia"/>
        </w:rPr>
        <w:t>，</w:t>
      </w:r>
      <w:r w:rsidR="007B76E9">
        <w:rPr>
          <w:rFonts w:hint="eastAsia"/>
        </w:rPr>
        <w:t>所以如果要自己编程实现数据读取的话</w:t>
      </w:r>
      <w:r w:rsidR="0057715F">
        <w:rPr>
          <w:rFonts w:hint="eastAsia"/>
        </w:rPr>
        <w:t>要</w:t>
      </w:r>
      <w:r w:rsidR="009B0CF6">
        <w:rPr>
          <w:rFonts w:hint="eastAsia"/>
        </w:rPr>
        <w:t>根据格式说明</w:t>
      </w:r>
      <w:r w:rsidR="00BA5A04">
        <w:rPr>
          <w:rFonts w:hint="eastAsia"/>
        </w:rPr>
        <w:t>利用二进制流读取</w:t>
      </w:r>
      <w:r w:rsidR="008C6274">
        <w:rPr>
          <w:rFonts w:hint="eastAsia"/>
        </w:rPr>
        <w:t>，对每个</w:t>
      </w:r>
      <w:r w:rsidR="008B4864">
        <w:rPr>
          <w:rFonts w:hint="eastAsia"/>
        </w:rPr>
        <w:t>载荷都这样</w:t>
      </w:r>
      <w:r w:rsidR="00BF13AF">
        <w:rPr>
          <w:rFonts w:hint="eastAsia"/>
        </w:rPr>
        <w:t>弄一次的话工作量实际上还是挺大的</w:t>
      </w:r>
      <w:r w:rsidR="004F7559">
        <w:rPr>
          <w:rFonts w:hint="eastAsia"/>
        </w:rPr>
        <w:t>，所以</w:t>
      </w:r>
      <w:r w:rsidR="00F73114">
        <w:rPr>
          <w:rFonts w:hint="eastAsia"/>
        </w:rPr>
        <w:t>我</w:t>
      </w:r>
      <w:r w:rsidR="00B31F25">
        <w:rPr>
          <w:rFonts w:hint="eastAsia"/>
        </w:rPr>
        <w:t>找到了</w:t>
      </w:r>
      <w:hyperlink r:id="rId10" w:history="1">
        <w:r w:rsidR="007450A1" w:rsidRPr="007450A1">
          <w:rPr>
            <w:rStyle w:val="a7"/>
            <w:rFonts w:hint="eastAsia"/>
          </w:rPr>
          <w:t>风云卫星</w:t>
        </w:r>
        <w:proofErr w:type="gramStart"/>
        <w:r w:rsidR="007450A1" w:rsidRPr="007450A1">
          <w:rPr>
            <w:rStyle w:val="a7"/>
            <w:rFonts w:hint="eastAsia"/>
          </w:rPr>
          <w:t>的官</w:t>
        </w:r>
        <w:proofErr w:type="gramEnd"/>
        <w:r w:rsidR="007450A1" w:rsidRPr="007450A1">
          <w:rPr>
            <w:rStyle w:val="a7"/>
            <w:rFonts w:hint="eastAsia"/>
          </w:rPr>
          <w:t>网</w:t>
        </w:r>
      </w:hyperlink>
      <w:r w:rsidR="000727FE">
        <w:rPr>
          <w:rFonts w:hint="eastAsia"/>
        </w:rPr>
        <w:t>，在里面</w:t>
      </w:r>
      <w:r w:rsidR="008955D3">
        <w:rPr>
          <w:rFonts w:hint="eastAsia"/>
        </w:rPr>
        <w:t>下载了</w:t>
      </w:r>
      <w:r w:rsidR="006A07FB">
        <w:rPr>
          <w:rFonts w:hint="eastAsia"/>
        </w:rPr>
        <w:t>风云卫星</w:t>
      </w:r>
      <w:r w:rsidR="00597D11">
        <w:rPr>
          <w:rFonts w:hint="eastAsia"/>
        </w:rPr>
        <w:t>数据读取的软件包</w:t>
      </w:r>
      <w:r w:rsidR="00BC60B8">
        <w:rPr>
          <w:rFonts w:hint="eastAsia"/>
        </w:rPr>
        <w:t>。</w:t>
      </w:r>
      <w:r w:rsidR="00D43EDE">
        <w:rPr>
          <w:rFonts w:hint="eastAsia"/>
        </w:rPr>
        <w:t>并下载了部分数据对其进行测试</w:t>
      </w:r>
      <w:r w:rsidR="00C863B6">
        <w:rPr>
          <w:rFonts w:hint="eastAsia"/>
        </w:rPr>
        <w:t>，通过这个软件</w:t>
      </w:r>
      <w:r w:rsidR="00822744">
        <w:rPr>
          <w:rFonts w:hint="eastAsia"/>
        </w:rPr>
        <w:t>可以将数据转为txt文本文件</w:t>
      </w:r>
      <w:r w:rsidR="00407317">
        <w:rPr>
          <w:rFonts w:hint="eastAsia"/>
        </w:rPr>
        <w:t>和r</w:t>
      </w:r>
      <w:r w:rsidR="00407317">
        <w:t>aw</w:t>
      </w:r>
      <w:r w:rsidR="00407317">
        <w:rPr>
          <w:rFonts w:hint="eastAsia"/>
        </w:rPr>
        <w:t>格式图片</w:t>
      </w:r>
    </w:p>
    <w:p w14:paraId="3D08AF7A" w14:textId="103888F5" w:rsidR="005D2FF4" w:rsidRPr="005D2FF4" w:rsidRDefault="00691EDB" w:rsidP="00A64D59">
      <w:r>
        <w:rPr>
          <w:rFonts w:hint="eastAsia"/>
        </w:rPr>
        <w:t>方便进行数据的处理。</w:t>
      </w:r>
    </w:p>
    <w:p w14:paraId="0DF4570C" w14:textId="2DC7A8DF" w:rsidR="00D43EDE" w:rsidRPr="00A64D59" w:rsidRDefault="00D43EDE" w:rsidP="00A64D59">
      <w:r>
        <w:rPr>
          <w:noProof/>
        </w:rPr>
        <w:lastRenderedPageBreak/>
        <w:drawing>
          <wp:inline distT="0" distB="0" distL="0" distR="0" wp14:anchorId="5FA63E17" wp14:editId="1C60B37D">
            <wp:extent cx="4587240" cy="5333371"/>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245" cy="5333377"/>
                    </a:xfrm>
                    <a:prstGeom prst="rect">
                      <a:avLst/>
                    </a:prstGeom>
                  </pic:spPr>
                </pic:pic>
              </a:graphicData>
            </a:graphic>
          </wp:inline>
        </w:drawing>
      </w:r>
    </w:p>
    <w:sectPr w:rsidR="00D43EDE" w:rsidRPr="00A64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5F3BA" w14:textId="77777777" w:rsidR="003265E1" w:rsidRDefault="003265E1" w:rsidP="0048749E">
      <w:r>
        <w:separator/>
      </w:r>
    </w:p>
  </w:endnote>
  <w:endnote w:type="continuationSeparator" w:id="0">
    <w:p w14:paraId="3CD86C7C" w14:textId="77777777" w:rsidR="003265E1" w:rsidRDefault="003265E1" w:rsidP="0048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434A3" w14:textId="77777777" w:rsidR="003265E1" w:rsidRDefault="003265E1" w:rsidP="0048749E">
      <w:r>
        <w:separator/>
      </w:r>
    </w:p>
  </w:footnote>
  <w:footnote w:type="continuationSeparator" w:id="0">
    <w:p w14:paraId="148CBD8C" w14:textId="77777777" w:rsidR="003265E1" w:rsidRDefault="003265E1" w:rsidP="00487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95CD3"/>
    <w:multiLevelType w:val="hybridMultilevel"/>
    <w:tmpl w:val="DB4699CE"/>
    <w:lvl w:ilvl="0" w:tplc="3E466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3F"/>
    <w:rsid w:val="00005544"/>
    <w:rsid w:val="000362C9"/>
    <w:rsid w:val="00050138"/>
    <w:rsid w:val="00051817"/>
    <w:rsid w:val="00062B23"/>
    <w:rsid w:val="000727FE"/>
    <w:rsid w:val="000A0F14"/>
    <w:rsid w:val="000C2636"/>
    <w:rsid w:val="000E1379"/>
    <w:rsid w:val="00117054"/>
    <w:rsid w:val="001250C7"/>
    <w:rsid w:val="00141E6A"/>
    <w:rsid w:val="001637C8"/>
    <w:rsid w:val="00174CED"/>
    <w:rsid w:val="001A1D0F"/>
    <w:rsid w:val="001B1827"/>
    <w:rsid w:val="001B6686"/>
    <w:rsid w:val="001D0744"/>
    <w:rsid w:val="001F73D4"/>
    <w:rsid w:val="00200100"/>
    <w:rsid w:val="0020725D"/>
    <w:rsid w:val="00257356"/>
    <w:rsid w:val="002B512E"/>
    <w:rsid w:val="002C67E2"/>
    <w:rsid w:val="002D170E"/>
    <w:rsid w:val="002E422D"/>
    <w:rsid w:val="002E6269"/>
    <w:rsid w:val="002F4266"/>
    <w:rsid w:val="003150F6"/>
    <w:rsid w:val="00320D27"/>
    <w:rsid w:val="0032561C"/>
    <w:rsid w:val="003265E1"/>
    <w:rsid w:val="00370350"/>
    <w:rsid w:val="00384B44"/>
    <w:rsid w:val="00396C2E"/>
    <w:rsid w:val="003E1785"/>
    <w:rsid w:val="0040327A"/>
    <w:rsid w:val="00407317"/>
    <w:rsid w:val="00445ECA"/>
    <w:rsid w:val="004526A7"/>
    <w:rsid w:val="00461156"/>
    <w:rsid w:val="0048749E"/>
    <w:rsid w:val="0049206E"/>
    <w:rsid w:val="004979D8"/>
    <w:rsid w:val="004A5853"/>
    <w:rsid w:val="004A7A82"/>
    <w:rsid w:val="004C475F"/>
    <w:rsid w:val="004D42A2"/>
    <w:rsid w:val="004E77C5"/>
    <w:rsid w:val="004F7559"/>
    <w:rsid w:val="005438EE"/>
    <w:rsid w:val="00555608"/>
    <w:rsid w:val="0057715F"/>
    <w:rsid w:val="005907AE"/>
    <w:rsid w:val="00597D11"/>
    <w:rsid w:val="005D2FF4"/>
    <w:rsid w:val="00603CA7"/>
    <w:rsid w:val="006069DF"/>
    <w:rsid w:val="00636191"/>
    <w:rsid w:val="006457BB"/>
    <w:rsid w:val="00650F47"/>
    <w:rsid w:val="0068684B"/>
    <w:rsid w:val="00691EDB"/>
    <w:rsid w:val="006A07FB"/>
    <w:rsid w:val="006A426D"/>
    <w:rsid w:val="006B69CE"/>
    <w:rsid w:val="00743DFC"/>
    <w:rsid w:val="007450A1"/>
    <w:rsid w:val="00747EA3"/>
    <w:rsid w:val="007B76E9"/>
    <w:rsid w:val="00805507"/>
    <w:rsid w:val="00822744"/>
    <w:rsid w:val="0082376E"/>
    <w:rsid w:val="00833D94"/>
    <w:rsid w:val="00835DDA"/>
    <w:rsid w:val="00843EC6"/>
    <w:rsid w:val="008702C6"/>
    <w:rsid w:val="00871474"/>
    <w:rsid w:val="0087539C"/>
    <w:rsid w:val="0089064E"/>
    <w:rsid w:val="008955D3"/>
    <w:rsid w:val="008A537C"/>
    <w:rsid w:val="008B4864"/>
    <w:rsid w:val="008C6274"/>
    <w:rsid w:val="008D124F"/>
    <w:rsid w:val="008E4DA2"/>
    <w:rsid w:val="008F7B91"/>
    <w:rsid w:val="00904A1C"/>
    <w:rsid w:val="00922B77"/>
    <w:rsid w:val="009253B3"/>
    <w:rsid w:val="00925C82"/>
    <w:rsid w:val="00967D01"/>
    <w:rsid w:val="00972C69"/>
    <w:rsid w:val="00996ECF"/>
    <w:rsid w:val="009B0CF6"/>
    <w:rsid w:val="009B5979"/>
    <w:rsid w:val="009C311D"/>
    <w:rsid w:val="009C436E"/>
    <w:rsid w:val="009C785A"/>
    <w:rsid w:val="009F03E5"/>
    <w:rsid w:val="00A17E25"/>
    <w:rsid w:val="00A23DA0"/>
    <w:rsid w:val="00A25E68"/>
    <w:rsid w:val="00A64D59"/>
    <w:rsid w:val="00AA4EA1"/>
    <w:rsid w:val="00AB232E"/>
    <w:rsid w:val="00AE3BBF"/>
    <w:rsid w:val="00B31F25"/>
    <w:rsid w:val="00B3315B"/>
    <w:rsid w:val="00B4116C"/>
    <w:rsid w:val="00B4780E"/>
    <w:rsid w:val="00B63900"/>
    <w:rsid w:val="00B734DB"/>
    <w:rsid w:val="00BA2E27"/>
    <w:rsid w:val="00BA5A04"/>
    <w:rsid w:val="00BC60B8"/>
    <w:rsid w:val="00BF13AF"/>
    <w:rsid w:val="00C34CC7"/>
    <w:rsid w:val="00C3764E"/>
    <w:rsid w:val="00C863B6"/>
    <w:rsid w:val="00CA6983"/>
    <w:rsid w:val="00CB499D"/>
    <w:rsid w:val="00D05E4D"/>
    <w:rsid w:val="00D12558"/>
    <w:rsid w:val="00D43EDE"/>
    <w:rsid w:val="00D81498"/>
    <w:rsid w:val="00E0449C"/>
    <w:rsid w:val="00E24C8A"/>
    <w:rsid w:val="00EA68A1"/>
    <w:rsid w:val="00EC241E"/>
    <w:rsid w:val="00EF483A"/>
    <w:rsid w:val="00EF7E76"/>
    <w:rsid w:val="00F22BC3"/>
    <w:rsid w:val="00F34F1E"/>
    <w:rsid w:val="00F406A4"/>
    <w:rsid w:val="00F44043"/>
    <w:rsid w:val="00F73114"/>
    <w:rsid w:val="00F8713F"/>
    <w:rsid w:val="00FA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06846"/>
  <w15:chartTrackingRefBased/>
  <w15:docId w15:val="{4DC9C2D1-20C5-4815-B3CB-700F2FC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74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62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4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49E"/>
    <w:rPr>
      <w:sz w:val="18"/>
      <w:szCs w:val="18"/>
    </w:rPr>
  </w:style>
  <w:style w:type="paragraph" w:styleId="a5">
    <w:name w:val="footer"/>
    <w:basedOn w:val="a"/>
    <w:link w:val="a6"/>
    <w:uiPriority w:val="99"/>
    <w:unhideWhenUsed/>
    <w:rsid w:val="0048749E"/>
    <w:pPr>
      <w:tabs>
        <w:tab w:val="center" w:pos="4153"/>
        <w:tab w:val="right" w:pos="8306"/>
      </w:tabs>
      <w:snapToGrid w:val="0"/>
      <w:jc w:val="left"/>
    </w:pPr>
    <w:rPr>
      <w:sz w:val="18"/>
      <w:szCs w:val="18"/>
    </w:rPr>
  </w:style>
  <w:style w:type="character" w:customStyle="1" w:styleId="a6">
    <w:name w:val="页脚 字符"/>
    <w:basedOn w:val="a0"/>
    <w:link w:val="a5"/>
    <w:uiPriority w:val="99"/>
    <w:rsid w:val="0048749E"/>
    <w:rPr>
      <w:sz w:val="18"/>
      <w:szCs w:val="18"/>
    </w:rPr>
  </w:style>
  <w:style w:type="character" w:customStyle="1" w:styleId="10">
    <w:name w:val="标题 1 字符"/>
    <w:basedOn w:val="a0"/>
    <w:link w:val="1"/>
    <w:uiPriority w:val="9"/>
    <w:rsid w:val="0048749E"/>
    <w:rPr>
      <w:b/>
      <w:bCs/>
      <w:kern w:val="44"/>
      <w:sz w:val="44"/>
      <w:szCs w:val="44"/>
    </w:rPr>
  </w:style>
  <w:style w:type="character" w:customStyle="1" w:styleId="20">
    <w:name w:val="标题 2 字符"/>
    <w:basedOn w:val="a0"/>
    <w:link w:val="2"/>
    <w:uiPriority w:val="9"/>
    <w:rsid w:val="002E6269"/>
    <w:rPr>
      <w:rFonts w:asciiTheme="majorHAnsi" w:eastAsiaTheme="majorEastAsia" w:hAnsiTheme="majorHAnsi" w:cstheme="majorBidi"/>
      <w:b/>
      <w:bCs/>
      <w:sz w:val="32"/>
      <w:szCs w:val="32"/>
    </w:rPr>
  </w:style>
  <w:style w:type="character" w:styleId="a7">
    <w:name w:val="Hyperlink"/>
    <w:basedOn w:val="a0"/>
    <w:uiPriority w:val="99"/>
    <w:unhideWhenUsed/>
    <w:rsid w:val="007450A1"/>
    <w:rPr>
      <w:color w:val="0563C1" w:themeColor="hyperlink"/>
      <w:u w:val="single"/>
    </w:rPr>
  </w:style>
  <w:style w:type="character" w:styleId="a8">
    <w:name w:val="Unresolved Mention"/>
    <w:basedOn w:val="a0"/>
    <w:uiPriority w:val="99"/>
    <w:semiHidden/>
    <w:unhideWhenUsed/>
    <w:rsid w:val="007450A1"/>
    <w:rPr>
      <w:color w:val="605E5C"/>
      <w:shd w:val="clear" w:color="auto" w:fill="E1DFDD"/>
    </w:rPr>
  </w:style>
  <w:style w:type="paragraph" w:styleId="a9">
    <w:name w:val="List Paragraph"/>
    <w:basedOn w:val="a"/>
    <w:uiPriority w:val="34"/>
    <w:qFormat/>
    <w:rsid w:val="00B63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atellite.nsmc.org.cn/portalsi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松廉 李</dc:creator>
  <cp:keywords/>
  <dc:description/>
  <cp:lastModifiedBy>Administrator</cp:lastModifiedBy>
  <cp:revision>158</cp:revision>
  <dcterms:created xsi:type="dcterms:W3CDTF">2019-01-17T10:33:00Z</dcterms:created>
  <dcterms:modified xsi:type="dcterms:W3CDTF">2019-02-14T15:48:00Z</dcterms:modified>
</cp:coreProperties>
</file>