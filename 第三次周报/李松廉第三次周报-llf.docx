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F80D" w14:textId="35E5B6A7" w:rsidR="00EF22CA" w:rsidRDefault="00EF22CA" w:rsidP="00EF22CA">
      <w:pPr>
        <w:pStyle w:val="1"/>
      </w:pPr>
      <w:r>
        <w:rPr>
          <w:rFonts w:hint="eastAsia"/>
        </w:rPr>
        <w:t>19/01/</w:t>
      </w:r>
      <w:r w:rsidR="00427987">
        <w:t>23</w:t>
      </w:r>
      <w:r>
        <w:rPr>
          <w:rFonts w:hint="eastAsia"/>
        </w:rPr>
        <w:t>-19/01/</w:t>
      </w:r>
      <w:r w:rsidR="00427987">
        <w:t>31</w:t>
      </w:r>
      <w:r>
        <w:rPr>
          <w:rFonts w:hint="eastAsia"/>
        </w:rPr>
        <w:t xml:space="preserve">  第三次周报 </w:t>
      </w:r>
    </w:p>
    <w:p w14:paraId="7F91EF85" w14:textId="47708271" w:rsidR="00BC4F18" w:rsidRDefault="00BC4F18" w:rsidP="00BC4F18">
      <w:pPr>
        <w:pStyle w:val="2"/>
      </w:pPr>
      <w:r>
        <w:rPr>
          <w:rFonts w:hint="eastAsia"/>
        </w:rPr>
        <w:t>上次周报的有关问题</w:t>
      </w:r>
    </w:p>
    <w:p w14:paraId="4248FC72" w14:textId="5E1E8269" w:rsidR="00A74A0B" w:rsidRPr="00A74A0B" w:rsidRDefault="00251290" w:rsidP="00A74A0B">
      <w:r>
        <w:rPr>
          <w:rFonts w:hint="eastAsia"/>
        </w:rPr>
        <w:t>1</w:t>
      </w:r>
      <w:r>
        <w:t>.</w:t>
      </w:r>
      <w:r>
        <w:rPr>
          <w:rFonts w:hint="eastAsia"/>
        </w:rPr>
        <w:t>探空数据中没有水汽密度数据</w:t>
      </w:r>
    </w:p>
    <w:p w14:paraId="75D3CBD7" w14:textId="250D8BF1" w:rsidR="00AE21B5" w:rsidRDefault="006D54D5" w:rsidP="00AE21B5">
      <w:r>
        <w:rPr>
          <w:noProof/>
        </w:rPr>
        <w:drawing>
          <wp:inline distT="0" distB="0" distL="0" distR="0" wp14:anchorId="740A3E1F" wp14:editId="7CC712A8">
            <wp:extent cx="5274310" cy="504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7113" w14:textId="424C340D" w:rsidR="00FC3704" w:rsidRPr="00AE21B5" w:rsidRDefault="00FC3704" w:rsidP="00AE21B5">
      <w:r>
        <w:rPr>
          <w:rFonts w:hint="eastAsia"/>
        </w:rPr>
        <w:t>2</w:t>
      </w:r>
      <w:r>
        <w:t>.</w:t>
      </w:r>
      <w:r w:rsidR="003B68CF">
        <w:rPr>
          <w:rFonts w:hint="eastAsia"/>
        </w:rPr>
        <w:t>主要是</w:t>
      </w:r>
      <w:r w:rsidR="00447D78">
        <w:rPr>
          <w:rFonts w:hint="eastAsia"/>
        </w:rPr>
        <w:t>我在官网看到说u</w:t>
      </w:r>
      <w:r w:rsidR="00447D78">
        <w:t>npack</w:t>
      </w:r>
      <w:r w:rsidR="00C709EE">
        <w:t xml:space="preserve"> file</w:t>
      </w:r>
      <w:r w:rsidR="00447D78">
        <w:t xml:space="preserve"> on </w:t>
      </w:r>
      <w:proofErr w:type="spellStart"/>
      <w:r w:rsidR="00C709EE">
        <w:t>unix</w:t>
      </w:r>
      <w:proofErr w:type="spellEnd"/>
      <w:r w:rsidR="00C709EE">
        <w:rPr>
          <w:rFonts w:hint="eastAsia"/>
        </w:rPr>
        <w:t>，所以我就</w:t>
      </w:r>
      <w:r w:rsidR="00A5783F">
        <w:rPr>
          <w:rFonts w:hint="eastAsia"/>
        </w:rPr>
        <w:t>决定</w:t>
      </w:r>
      <w:r w:rsidR="00C709EE">
        <w:rPr>
          <w:rFonts w:hint="eastAsia"/>
        </w:rPr>
        <w:t>在</w:t>
      </w:r>
      <w:r w:rsidR="007658C4">
        <w:rPr>
          <w:rFonts w:hint="eastAsia"/>
        </w:rPr>
        <w:t>虚拟机的</w:t>
      </w:r>
      <w:proofErr w:type="spellStart"/>
      <w:r w:rsidR="00FA60B3">
        <w:rPr>
          <w:rFonts w:hint="eastAsia"/>
        </w:rPr>
        <w:t>linux</w:t>
      </w:r>
      <w:proofErr w:type="spellEnd"/>
      <w:r w:rsidR="004B34EA">
        <w:rPr>
          <w:rFonts w:hint="eastAsia"/>
        </w:rPr>
        <w:t>系统</w:t>
      </w:r>
      <w:r w:rsidR="00FA60B3">
        <w:rPr>
          <w:rFonts w:hint="eastAsia"/>
        </w:rPr>
        <w:t>上面调试</w:t>
      </w:r>
    </w:p>
    <w:p w14:paraId="24E094E1" w14:textId="23B0538D" w:rsidR="00BC4F18" w:rsidRDefault="00BC4F18" w:rsidP="00BC4F18">
      <w:pPr>
        <w:pStyle w:val="2"/>
      </w:pPr>
      <w:r>
        <w:rPr>
          <w:rFonts w:hint="eastAsia"/>
        </w:rPr>
        <w:t>主要学习内容</w:t>
      </w:r>
    </w:p>
    <w:p w14:paraId="3E820CEF" w14:textId="0B443AFE" w:rsidR="00D278F8" w:rsidRPr="00D278F8" w:rsidRDefault="00730119" w:rsidP="00D278F8">
      <w:r>
        <w:rPr>
          <w:rFonts w:hint="eastAsia"/>
        </w:rPr>
        <w:t xml:space="preserve"> </w:t>
      </w:r>
      <w:r>
        <w:t xml:space="preserve"> </w:t>
      </w:r>
      <w:r w:rsidR="006F21F8">
        <w:rPr>
          <w:rFonts w:hint="eastAsia"/>
        </w:rPr>
        <w:t>进一步了解</w:t>
      </w:r>
      <w:proofErr w:type="spellStart"/>
      <w:r w:rsidR="00775800">
        <w:rPr>
          <w:rFonts w:hint="eastAsia"/>
        </w:rPr>
        <w:t>MonoRTM</w:t>
      </w:r>
      <w:proofErr w:type="spellEnd"/>
      <w:r w:rsidR="00775800">
        <w:rPr>
          <w:rFonts w:hint="eastAsia"/>
        </w:rPr>
        <w:t>模型</w:t>
      </w:r>
      <w:r w:rsidR="00F420F2">
        <w:rPr>
          <w:rFonts w:hint="eastAsia"/>
        </w:rPr>
        <w:t>,并成功尝试</w:t>
      </w:r>
      <w:r w:rsidR="00AC6514">
        <w:rPr>
          <w:rFonts w:hint="eastAsia"/>
        </w:rPr>
        <w:t>在</w:t>
      </w:r>
      <w:proofErr w:type="spellStart"/>
      <w:r w:rsidR="00AC6514">
        <w:rPr>
          <w:rFonts w:hint="eastAsia"/>
        </w:rPr>
        <w:t>linux</w:t>
      </w:r>
      <w:proofErr w:type="spellEnd"/>
      <w:r w:rsidR="00AC6514">
        <w:rPr>
          <w:rFonts w:hint="eastAsia"/>
        </w:rPr>
        <w:t>下运行</w:t>
      </w:r>
      <w:r w:rsidR="002F4D98">
        <w:rPr>
          <w:rFonts w:hint="eastAsia"/>
        </w:rPr>
        <w:t>example</w:t>
      </w:r>
    </w:p>
    <w:p w14:paraId="4EFF6C39" w14:textId="79983301" w:rsidR="0096512C" w:rsidRDefault="0096512C" w:rsidP="0096512C">
      <w:pPr>
        <w:pStyle w:val="2"/>
      </w:pPr>
      <w:r>
        <w:rPr>
          <w:rFonts w:hint="eastAsia"/>
        </w:rPr>
        <w:t>基础概念</w:t>
      </w:r>
    </w:p>
    <w:p w14:paraId="1E64DA64" w14:textId="77777777" w:rsidR="008E019B" w:rsidRDefault="008E019B" w:rsidP="008E019B">
      <w:proofErr w:type="spellStart"/>
      <w:r w:rsidRPr="00232C0F">
        <w:rPr>
          <w:rFonts w:hint="eastAsia"/>
          <w:b/>
        </w:rPr>
        <w:t>MonoRTM</w:t>
      </w:r>
      <w:proofErr w:type="spellEnd"/>
      <w:r w:rsidRPr="00232C0F">
        <w:rPr>
          <w:rFonts w:hint="eastAsia"/>
          <w:b/>
        </w:rPr>
        <w:t>模型液态水含量的确定：</w:t>
      </w:r>
      <w:r w:rsidRPr="00163143">
        <w:rPr>
          <w:rFonts w:hint="eastAsia"/>
        </w:rPr>
        <w:t>因为</w:t>
      </w:r>
      <w:r>
        <w:rPr>
          <w:rFonts w:hint="eastAsia"/>
        </w:rPr>
        <w:t>探空数据之中没有云液态水的含量</w:t>
      </w:r>
    </w:p>
    <w:p w14:paraId="1E1AE1BB" w14:textId="77777777" w:rsidR="008E019B" w:rsidRDefault="008E019B" w:rsidP="008E019B">
      <w:r>
        <w:rPr>
          <w:noProof/>
        </w:rPr>
        <w:drawing>
          <wp:inline distT="0" distB="0" distL="0" distR="0" wp14:anchorId="621083B9" wp14:editId="2E9A446C">
            <wp:extent cx="5092700" cy="17492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26" cy="175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8C2D" w14:textId="5402FB04" w:rsidR="004C3FCE" w:rsidRPr="004C3FCE" w:rsidRDefault="008E019B" w:rsidP="004C3FC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文献1</w:t>
      </w:r>
      <w:r>
        <w:t>0</w:t>
      </w:r>
      <w:r>
        <w:rPr>
          <w:rFonts w:hint="eastAsia"/>
        </w:rPr>
        <w:t>：</w:t>
      </w:r>
      <w:proofErr w:type="gramStart"/>
      <w:r w:rsidRPr="00D22313">
        <w:rPr>
          <w:rFonts w:hint="eastAsia"/>
        </w:rPr>
        <w:t>王振会</w:t>
      </w:r>
      <w:proofErr w:type="gramEnd"/>
      <w:r w:rsidRPr="00D22313">
        <w:t>, 徐培源, 邓军, 等.三通道微波辐射计遥感大气中水 汽、</w:t>
      </w:r>
      <w:proofErr w:type="gramStart"/>
      <w:r w:rsidRPr="00D22313">
        <w:t>液水和</w:t>
      </w:r>
      <w:proofErr w:type="gramEnd"/>
      <w:r w:rsidRPr="00D22313">
        <w:t>电长度增量的数值试验[ J]</w:t>
      </w:r>
    </w:p>
    <w:p w14:paraId="49049B8E" w14:textId="5D62AD04" w:rsidR="00E31A4D" w:rsidRDefault="00374157" w:rsidP="006C6AB0">
      <w:pPr>
        <w:pStyle w:val="2"/>
      </w:pPr>
      <w:r>
        <w:rPr>
          <w:rFonts w:hint="eastAsia"/>
        </w:rPr>
        <w:t>心得</w:t>
      </w:r>
    </w:p>
    <w:p w14:paraId="2D9465D8" w14:textId="421A31FB" w:rsidR="006C6AB0" w:rsidRPr="00BF6E53" w:rsidRDefault="00240C37" w:rsidP="002D6A43">
      <w:pPr>
        <w:pStyle w:val="3"/>
      </w:pPr>
      <w:r w:rsidRPr="00BF6E53">
        <w:rPr>
          <w:rFonts w:hint="eastAsia"/>
        </w:rPr>
        <w:t>1</w:t>
      </w:r>
      <w:r w:rsidR="008B485D">
        <w:rPr>
          <w:rFonts w:hint="eastAsia"/>
        </w:rPr>
        <w:t>.</w:t>
      </w:r>
      <w:r w:rsidR="001A2930" w:rsidRPr="00BF6E53">
        <w:rPr>
          <w:rFonts w:hint="eastAsia"/>
        </w:rPr>
        <w:t>对</w:t>
      </w:r>
      <w:proofErr w:type="spellStart"/>
      <w:r w:rsidR="00B124EE" w:rsidRPr="00BF6E53">
        <w:rPr>
          <w:rFonts w:hint="eastAsia"/>
        </w:rPr>
        <w:t>MonoRTM</w:t>
      </w:r>
      <w:proofErr w:type="spellEnd"/>
      <w:r w:rsidR="00B124EE" w:rsidRPr="00BF6E53">
        <w:rPr>
          <w:rFonts w:hint="eastAsia"/>
        </w:rPr>
        <w:t>的</w:t>
      </w:r>
      <w:r w:rsidR="00C80691" w:rsidRPr="00BF6E53">
        <w:rPr>
          <w:rFonts w:hint="eastAsia"/>
        </w:rPr>
        <w:t>文件夹整体认识</w:t>
      </w:r>
    </w:p>
    <w:p w14:paraId="1A7BFC14" w14:textId="444CD5C2" w:rsidR="00DA338C" w:rsidRDefault="00277C29" w:rsidP="005C08EB">
      <w:pPr>
        <w:ind w:firstLineChars="100" w:firstLine="210"/>
      </w:pPr>
      <w:r>
        <w:rPr>
          <w:rFonts w:hint="eastAsia"/>
        </w:rPr>
        <w:t>首先，</w:t>
      </w:r>
      <w:r w:rsidR="00D82EE4">
        <w:rPr>
          <w:rFonts w:hint="eastAsia"/>
        </w:rPr>
        <w:t>从README中可以知道</w:t>
      </w:r>
      <w:r w:rsidR="00C850E2">
        <w:rPr>
          <w:rFonts w:hint="eastAsia"/>
        </w:rPr>
        <w:t>：</w:t>
      </w:r>
      <w:r w:rsidR="000E6265">
        <w:rPr>
          <w:rFonts w:hint="eastAsia"/>
        </w:rPr>
        <w:t>这个文件里面的build</w:t>
      </w:r>
      <w:r w:rsidR="00363012">
        <w:rPr>
          <w:rFonts w:hint="eastAsia"/>
        </w:rPr>
        <w:t>文件夹</w:t>
      </w:r>
      <w:r w:rsidR="000E6265">
        <w:rPr>
          <w:rFonts w:hint="eastAsia"/>
        </w:rPr>
        <w:t>包括了</w:t>
      </w:r>
      <w:r w:rsidR="003E2D74">
        <w:rPr>
          <w:rFonts w:hint="eastAsia"/>
        </w:rPr>
        <w:t>编译构建</w:t>
      </w:r>
      <w:proofErr w:type="spellStart"/>
      <w:r w:rsidR="00E56E81">
        <w:rPr>
          <w:rFonts w:hint="eastAsia"/>
        </w:rPr>
        <w:t>MonoRTM</w:t>
      </w:r>
      <w:proofErr w:type="spellEnd"/>
      <w:r w:rsidR="00494E89">
        <w:rPr>
          <w:rFonts w:hint="eastAsia"/>
        </w:rPr>
        <w:t>的所需</w:t>
      </w:r>
      <w:r w:rsidR="00D5463C">
        <w:rPr>
          <w:rFonts w:hint="eastAsia"/>
        </w:rPr>
        <w:t>文件</w:t>
      </w:r>
      <w:r w:rsidR="000E409B">
        <w:rPr>
          <w:rFonts w:hint="eastAsia"/>
        </w:rPr>
        <w:t>，</w:t>
      </w:r>
      <w:r w:rsidR="00363012">
        <w:rPr>
          <w:rFonts w:hint="eastAsia"/>
        </w:rPr>
        <w:t>run文件夹中包括</w:t>
      </w:r>
      <w:r w:rsidR="004106EB">
        <w:rPr>
          <w:rFonts w:hint="eastAsia"/>
        </w:rPr>
        <w:t>了</w:t>
      </w:r>
      <w:r w:rsidR="00987FD4">
        <w:rPr>
          <w:rFonts w:hint="eastAsia"/>
        </w:rPr>
        <w:t>运行</w:t>
      </w:r>
      <w:proofErr w:type="spellStart"/>
      <w:r w:rsidR="00D30DEB">
        <w:rPr>
          <w:rFonts w:hint="eastAsia"/>
        </w:rPr>
        <w:t>MonoRTM</w:t>
      </w:r>
      <w:proofErr w:type="spellEnd"/>
      <w:r w:rsidR="00D30DEB">
        <w:rPr>
          <w:rFonts w:hint="eastAsia"/>
        </w:rPr>
        <w:t>所需要的文件</w:t>
      </w:r>
      <w:r w:rsidR="000175CB">
        <w:rPr>
          <w:rFonts w:hint="eastAsia"/>
        </w:rPr>
        <w:t>,</w:t>
      </w:r>
      <w:proofErr w:type="spellStart"/>
      <w:r w:rsidR="000175CB">
        <w:t>src</w:t>
      </w:r>
      <w:proofErr w:type="spellEnd"/>
      <w:r w:rsidR="000175CB">
        <w:rPr>
          <w:rFonts w:hint="eastAsia"/>
        </w:rPr>
        <w:t>文件夹中包含了</w:t>
      </w:r>
      <w:r w:rsidR="00DD1219">
        <w:rPr>
          <w:rFonts w:hint="eastAsia"/>
        </w:rPr>
        <w:t>源代码</w:t>
      </w:r>
      <w:r w:rsidR="00AE37E7">
        <w:rPr>
          <w:rFonts w:hint="eastAsia"/>
        </w:rPr>
        <w:t>（一般的修改在</w:t>
      </w:r>
      <w:r w:rsidR="00AE37E7" w:rsidRPr="00AE37E7">
        <w:t>monortm.f90</w:t>
      </w:r>
      <w:r w:rsidR="00AE37E7">
        <w:rPr>
          <w:rFonts w:hint="eastAsia"/>
        </w:rPr>
        <w:t>中进行</w:t>
      </w:r>
      <w:r w:rsidR="000C207D">
        <w:rPr>
          <w:rFonts w:hint="eastAsia"/>
        </w:rPr>
        <w:t>，这里</w:t>
      </w:r>
      <w:r w:rsidR="00EA1EEC">
        <w:rPr>
          <w:rFonts w:hint="eastAsia"/>
        </w:rPr>
        <w:t>如何</w:t>
      </w:r>
      <w:r w:rsidR="00A01A1B">
        <w:rPr>
          <w:rFonts w:hint="eastAsia"/>
        </w:rPr>
        <w:t>修改</w:t>
      </w:r>
      <w:r w:rsidR="00FE65A4">
        <w:rPr>
          <w:rFonts w:hint="eastAsia"/>
        </w:rPr>
        <w:t>在这个源代码的注释之中</w:t>
      </w:r>
      <w:r w:rsidR="004D0318">
        <w:rPr>
          <w:rFonts w:hint="eastAsia"/>
        </w:rPr>
        <w:t>，这里就不赘述</w:t>
      </w:r>
      <w:r w:rsidR="00AE37E7">
        <w:rPr>
          <w:rFonts w:hint="eastAsia"/>
        </w:rPr>
        <w:t>）</w:t>
      </w:r>
      <w:r w:rsidR="00CB64E4">
        <w:rPr>
          <w:rFonts w:hint="eastAsia"/>
        </w:rPr>
        <w:t>，</w:t>
      </w:r>
      <w:r w:rsidR="005C08EB">
        <w:rPr>
          <w:rFonts w:hint="eastAsia"/>
        </w:rPr>
        <w:t>doc里就是这个模型的说明文档</w:t>
      </w:r>
      <w:r w:rsidR="00F05757">
        <w:rPr>
          <w:rFonts w:hint="eastAsia"/>
        </w:rPr>
        <w:t>，</w:t>
      </w:r>
      <w:proofErr w:type="spellStart"/>
      <w:r w:rsidR="00822414">
        <w:rPr>
          <w:rFonts w:hint="eastAsia"/>
        </w:rPr>
        <w:t>idl</w:t>
      </w:r>
      <w:proofErr w:type="spellEnd"/>
      <w:r w:rsidR="00822414">
        <w:rPr>
          <w:rFonts w:hint="eastAsia"/>
        </w:rPr>
        <w:t>文件夹中</w:t>
      </w:r>
      <w:r w:rsidR="007947CE">
        <w:rPr>
          <w:rFonts w:hint="eastAsia"/>
        </w:rPr>
        <w:t>有</w:t>
      </w:r>
      <w:r w:rsidR="00822414">
        <w:rPr>
          <w:rFonts w:hint="eastAsia"/>
        </w:rPr>
        <w:t>创建输入文件的</w:t>
      </w:r>
      <w:r w:rsidR="008878FE">
        <w:rPr>
          <w:rFonts w:hint="eastAsia"/>
        </w:rPr>
        <w:t>代码</w:t>
      </w:r>
      <w:r w:rsidR="00F92EFE">
        <w:rPr>
          <w:rFonts w:hint="eastAsia"/>
        </w:rPr>
        <w:t>。</w:t>
      </w:r>
    </w:p>
    <w:p w14:paraId="52B14260" w14:textId="59F8C1DF" w:rsidR="007E3C30" w:rsidRDefault="00481C17" w:rsidP="002D6A43">
      <w:pPr>
        <w:pStyle w:val="3"/>
      </w:pPr>
      <w:r w:rsidRPr="008D529E">
        <w:rPr>
          <w:rFonts w:hint="eastAsia"/>
        </w:rPr>
        <w:lastRenderedPageBreak/>
        <w:t>2</w:t>
      </w:r>
      <w:r w:rsidRPr="008D529E">
        <w:t>.</w:t>
      </w:r>
      <w:r w:rsidR="008D529E">
        <w:rPr>
          <w:rFonts w:hint="eastAsia"/>
        </w:rPr>
        <w:t>对输出文件</w:t>
      </w:r>
      <w:r w:rsidR="002B73D3">
        <w:rPr>
          <w:rFonts w:hint="eastAsia"/>
        </w:rPr>
        <w:t>的标识的</w:t>
      </w:r>
      <w:r w:rsidR="00F475D9">
        <w:rPr>
          <w:rFonts w:hint="eastAsia"/>
        </w:rPr>
        <w:t>解释</w:t>
      </w:r>
    </w:p>
    <w:p w14:paraId="57EABBA3" w14:textId="77777777" w:rsidR="006A5C6C" w:rsidRPr="008D529E" w:rsidRDefault="002450DC" w:rsidP="007E3C30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C6C" w14:paraId="432FB0EF" w14:textId="77777777" w:rsidTr="006A5C6C">
        <w:tc>
          <w:tcPr>
            <w:tcW w:w="8296" w:type="dxa"/>
          </w:tcPr>
          <w:p w14:paraId="6A9FDB9D" w14:textId="77777777" w:rsidR="006A5C6C" w:rsidRPr="00643D41" w:rsidRDefault="006A5C6C" w:rsidP="006A5C6C">
            <w:r w:rsidRPr="00643D41">
              <w:t>NPR</w:t>
            </w:r>
            <w:r w:rsidRPr="00643D41">
              <w:tab/>
              <w:t xml:space="preserve">: </w:t>
            </w:r>
            <w:r w:rsidRPr="00643D41">
              <w:tab/>
              <w:t>Profile index used (not necessarily in order).</w:t>
            </w:r>
          </w:p>
          <w:p w14:paraId="11B8FAF7" w14:textId="77777777" w:rsidR="006A5C6C" w:rsidRPr="00643D41" w:rsidRDefault="006A5C6C" w:rsidP="006A5C6C">
            <w:r w:rsidRPr="00643D41">
              <w:t>FREQ</w:t>
            </w:r>
            <w:r w:rsidRPr="00643D41">
              <w:tab/>
              <w:t xml:space="preserve">: </w:t>
            </w:r>
            <w:r w:rsidRPr="00643D41">
              <w:tab/>
              <w:t>Frequency in GHz (or wavenumbers, for wavenumbers greater than 100 cm-1)</w:t>
            </w:r>
          </w:p>
          <w:p w14:paraId="0080A2E9" w14:textId="77777777" w:rsidR="006A5C6C" w:rsidRPr="00643D41" w:rsidRDefault="006A5C6C" w:rsidP="006A5C6C">
            <w:r w:rsidRPr="00643D41">
              <w:t>BT(I)</w:t>
            </w:r>
            <w:r w:rsidRPr="00643D41">
              <w:tab/>
              <w:t xml:space="preserve">: </w:t>
            </w:r>
            <w:r w:rsidRPr="00643D41">
              <w:tab/>
              <w:t>Brightness temperature in Kelvin</w:t>
            </w:r>
          </w:p>
          <w:p w14:paraId="61F67B91" w14:textId="77777777" w:rsidR="006A5C6C" w:rsidRPr="00643D41" w:rsidRDefault="006A5C6C" w:rsidP="006A5C6C">
            <w:r w:rsidRPr="00643D41">
              <w:t>TMR(I</w:t>
            </w:r>
            <w:proofErr w:type="gramStart"/>
            <w:r w:rsidRPr="00643D41">
              <w:t>)  :</w:t>
            </w:r>
            <w:proofErr w:type="gramEnd"/>
            <w:r w:rsidRPr="00643D41">
              <w:t xml:space="preserve">       Mean radiating temperature (K)</w:t>
            </w:r>
          </w:p>
          <w:p w14:paraId="47EF48FC" w14:textId="77777777" w:rsidR="006A5C6C" w:rsidRPr="00643D41" w:rsidRDefault="006A5C6C" w:rsidP="006A5C6C">
            <w:r w:rsidRPr="00643D41">
              <w:t>RAD(I)</w:t>
            </w:r>
            <w:r w:rsidRPr="00643D41">
              <w:tab/>
              <w:t xml:space="preserve">: </w:t>
            </w:r>
            <w:r w:rsidRPr="00643D41">
              <w:tab/>
              <w:t>Radiance (W</w:t>
            </w:r>
            <w:proofErr w:type="gramStart"/>
            <w:r w:rsidRPr="00643D41">
              <w:t>/(</w:t>
            </w:r>
            <w:proofErr w:type="gramEnd"/>
            <w:r w:rsidRPr="00643D41">
              <w:t xml:space="preserve">cm^2 </w:t>
            </w:r>
            <w:proofErr w:type="spellStart"/>
            <w:r w:rsidRPr="00643D41">
              <w:t>ster</w:t>
            </w:r>
            <w:proofErr w:type="spellEnd"/>
            <w:r w:rsidRPr="00643D41">
              <w:t xml:space="preserve"> cm^-1))</w:t>
            </w:r>
          </w:p>
          <w:p w14:paraId="41CFD2A6" w14:textId="77777777" w:rsidR="006A5C6C" w:rsidRPr="00643D41" w:rsidRDefault="006A5C6C" w:rsidP="006A5C6C">
            <w:r w:rsidRPr="00643D41">
              <w:t xml:space="preserve">TRTOT(I): </w:t>
            </w:r>
            <w:r w:rsidRPr="00643D41">
              <w:tab/>
              <w:t>Total transmittance (no unit: between 0 and 1)</w:t>
            </w:r>
          </w:p>
          <w:p w14:paraId="5CD101BF" w14:textId="77777777" w:rsidR="006A5C6C" w:rsidRPr="00643D41" w:rsidRDefault="006A5C6C" w:rsidP="006A5C6C">
            <w:r w:rsidRPr="00643D41">
              <w:t>WVCOLMN</w:t>
            </w:r>
            <w:r w:rsidRPr="00643D41">
              <w:tab/>
              <w:t xml:space="preserve">: </w:t>
            </w:r>
            <w:r w:rsidRPr="00643D41">
              <w:tab/>
              <w:t>Integrated water vapor amount along the optical path in cm</w:t>
            </w:r>
          </w:p>
          <w:p w14:paraId="593CD540" w14:textId="77777777" w:rsidR="006A5C6C" w:rsidRPr="00643D41" w:rsidRDefault="006A5C6C" w:rsidP="006A5C6C">
            <w:r w:rsidRPr="00643D41">
              <w:t xml:space="preserve">CLWCOLMN: </w:t>
            </w:r>
            <w:r w:rsidRPr="00643D41">
              <w:tab/>
              <w:t>Integrated cloud liquid water along the optical path in mm</w:t>
            </w:r>
          </w:p>
          <w:p w14:paraId="0DCDE26D" w14:textId="77777777" w:rsidR="006A5C6C" w:rsidRPr="00643D41" w:rsidRDefault="006A5C6C" w:rsidP="006A5C6C">
            <w:r w:rsidRPr="00643D41">
              <w:t>TMPSFC</w:t>
            </w:r>
            <w:r w:rsidRPr="00643D41">
              <w:tab/>
              <w:t xml:space="preserve">: </w:t>
            </w:r>
            <w:r w:rsidRPr="00643D41">
              <w:tab/>
              <w:t>Surface/target temperature in K</w:t>
            </w:r>
          </w:p>
          <w:p w14:paraId="2E7431D6" w14:textId="77777777" w:rsidR="006A5C6C" w:rsidRPr="00643D41" w:rsidRDefault="006A5C6C" w:rsidP="006A5C6C">
            <w:r w:rsidRPr="00643D41">
              <w:t xml:space="preserve">EMISS(I): </w:t>
            </w:r>
            <w:r w:rsidRPr="00643D41">
              <w:tab/>
              <w:t>Surface/target emissivity (no unit, between 0 and 1)</w:t>
            </w:r>
          </w:p>
          <w:p w14:paraId="3AA8A819" w14:textId="77777777" w:rsidR="006A5C6C" w:rsidRPr="00643D41" w:rsidRDefault="006A5C6C" w:rsidP="006A5C6C">
            <w:r w:rsidRPr="00643D41">
              <w:t xml:space="preserve">REFLC(I): </w:t>
            </w:r>
            <w:r w:rsidRPr="00643D41">
              <w:tab/>
              <w:t xml:space="preserve">Surface/target Reflectivity (no </w:t>
            </w:r>
            <w:proofErr w:type="gramStart"/>
            <w:r w:rsidRPr="00643D41">
              <w:t>unit ,</w:t>
            </w:r>
            <w:proofErr w:type="gramEnd"/>
            <w:r w:rsidRPr="00643D41">
              <w:t xml:space="preserve"> between 0 and 1)</w:t>
            </w:r>
          </w:p>
          <w:p w14:paraId="73459A40" w14:textId="77777777" w:rsidR="006A5C6C" w:rsidRPr="00643D41" w:rsidRDefault="006A5C6C" w:rsidP="006A5C6C">
            <w:r w:rsidRPr="00643D41">
              <w:t>ANGLE</w:t>
            </w:r>
            <w:r w:rsidRPr="00643D41">
              <w:tab/>
              <w:t xml:space="preserve">: </w:t>
            </w:r>
            <w:r w:rsidRPr="00643D41">
              <w:tab/>
              <w:t>Angle in degrees</w:t>
            </w:r>
          </w:p>
          <w:p w14:paraId="503B7AEA" w14:textId="77777777" w:rsidR="006A5C6C" w:rsidRPr="00643D41" w:rsidRDefault="006A5C6C" w:rsidP="006A5C6C">
            <w:r w:rsidRPr="00643D41">
              <w:t>OTOT</w:t>
            </w:r>
            <w:r w:rsidRPr="00643D41">
              <w:tab/>
              <w:t xml:space="preserve">: </w:t>
            </w:r>
            <w:r w:rsidRPr="00643D41">
              <w:tab/>
              <w:t>Total column-integrated optical depth due to all species</w:t>
            </w:r>
          </w:p>
          <w:p w14:paraId="14E751FB" w14:textId="77777777" w:rsidR="006A5C6C" w:rsidRPr="00643D41" w:rsidRDefault="006A5C6C" w:rsidP="006A5C6C">
            <w:r w:rsidRPr="00643D41">
              <w:t>OTOT_*</w:t>
            </w:r>
            <w:r w:rsidRPr="00643D41">
              <w:tab/>
              <w:t xml:space="preserve">: </w:t>
            </w:r>
            <w:r w:rsidRPr="00643D41">
              <w:tab/>
              <w:t>Total column-integrated optical depth by molecules with line data</w:t>
            </w:r>
          </w:p>
          <w:p w14:paraId="599EFBD3" w14:textId="0940BE0A" w:rsidR="006A5C6C" w:rsidRDefault="006A5C6C" w:rsidP="006A5C6C">
            <w:pPr>
              <w:rPr>
                <w:b/>
              </w:rPr>
            </w:pPr>
            <w:r w:rsidRPr="00643D41">
              <w:t>ODXSEC</w:t>
            </w:r>
            <w:r w:rsidRPr="00643D41">
              <w:tab/>
              <w:t xml:space="preserve">: </w:t>
            </w:r>
            <w:r w:rsidRPr="00643D41">
              <w:tab/>
              <w:t>Total column-integrated optical depth due to all cross-section molecules</w:t>
            </w:r>
          </w:p>
        </w:tc>
      </w:tr>
    </w:tbl>
    <w:p w14:paraId="3732648D" w14:textId="1006181D" w:rsidR="002450DC" w:rsidRDefault="00E47763" w:rsidP="002D6A43">
      <w:pPr>
        <w:pStyle w:val="3"/>
      </w:pPr>
      <w:r>
        <w:rPr>
          <w:rFonts w:hint="eastAsia"/>
        </w:rPr>
        <w:t>3</w:t>
      </w:r>
      <w:r>
        <w:t>.</w:t>
      </w:r>
      <w:r w:rsidR="00203856">
        <w:rPr>
          <w:rFonts w:hint="eastAsia"/>
        </w:rPr>
        <w:t>如何</w:t>
      </w:r>
      <w:r w:rsidR="00624423">
        <w:rPr>
          <w:rFonts w:hint="eastAsia"/>
        </w:rPr>
        <w:t>跑通</w:t>
      </w:r>
      <w:proofErr w:type="spellStart"/>
      <w:r w:rsidR="00BA755A">
        <w:rPr>
          <w:rFonts w:hint="eastAsia"/>
        </w:rPr>
        <w:t>MonoRTM</w:t>
      </w:r>
      <w:proofErr w:type="spellEnd"/>
      <w:r w:rsidR="00CB1085">
        <w:rPr>
          <w:rFonts w:hint="eastAsia"/>
        </w:rPr>
        <w:t>模型（因为这里</w:t>
      </w:r>
      <w:r w:rsidR="00876481">
        <w:rPr>
          <w:rFonts w:hint="eastAsia"/>
        </w:rPr>
        <w:t>网上详细流程较少，我自己也是看</w:t>
      </w:r>
      <w:r w:rsidR="002F246A">
        <w:rPr>
          <w:rFonts w:hint="eastAsia"/>
        </w:rPr>
        <w:t>里面附带</w:t>
      </w:r>
      <w:r w:rsidR="00D8049C">
        <w:rPr>
          <w:rFonts w:hint="eastAsia"/>
        </w:rPr>
        <w:t>的英文</w:t>
      </w:r>
      <w:r w:rsidR="000F1DCE">
        <w:rPr>
          <w:rFonts w:hint="eastAsia"/>
        </w:rPr>
        <w:t>说明</w:t>
      </w:r>
      <w:r w:rsidR="00CF1737">
        <w:rPr>
          <w:rFonts w:hint="eastAsia"/>
        </w:rPr>
        <w:t>摸索了很久）</w:t>
      </w:r>
    </w:p>
    <w:p w14:paraId="63C9A132" w14:textId="77777777" w:rsidR="0046463A" w:rsidRDefault="00CB2ED7" w:rsidP="005F4FB4">
      <w:pPr>
        <w:pStyle w:val="4"/>
      </w:pPr>
      <w:r>
        <w:rPr>
          <w:rFonts w:hint="eastAsia"/>
        </w:rPr>
        <w:t>环境准备</w:t>
      </w:r>
      <w:r w:rsidR="00B13534">
        <w:rPr>
          <w:rFonts w:hint="eastAsia"/>
        </w:rPr>
        <w:t>：</w:t>
      </w:r>
    </w:p>
    <w:p w14:paraId="09FBF20D" w14:textId="14958466" w:rsidR="00D51CE9" w:rsidRDefault="00181FD5" w:rsidP="00D1459A">
      <w:r w:rsidRPr="00554363">
        <w:rPr>
          <w:rFonts w:hint="eastAsia"/>
          <w:b/>
        </w:rPr>
        <w:t>系统环境</w:t>
      </w:r>
      <w:r w:rsidR="00047E7C">
        <w:rPr>
          <w:rFonts w:hint="eastAsia"/>
        </w:rPr>
        <w:t>:</w:t>
      </w:r>
      <w:r w:rsidR="00E60F6A">
        <w:rPr>
          <w:rFonts w:hint="eastAsia"/>
        </w:rPr>
        <w:t>我这里用的是</w:t>
      </w:r>
      <w:proofErr w:type="spellStart"/>
      <w:r w:rsidR="00E60F6A">
        <w:rPr>
          <w:rFonts w:hint="eastAsia"/>
        </w:rPr>
        <w:t>linux</w:t>
      </w:r>
      <w:proofErr w:type="spellEnd"/>
      <w:r w:rsidR="00E60F6A">
        <w:rPr>
          <w:rFonts w:hint="eastAsia"/>
        </w:rPr>
        <w:t xml:space="preserve"> </w:t>
      </w:r>
      <w:r w:rsidR="00405F6A">
        <w:rPr>
          <w:rFonts w:hint="eastAsia"/>
        </w:rPr>
        <w:t>Ubuntu</w:t>
      </w:r>
    </w:p>
    <w:p w14:paraId="54D7C0CA" w14:textId="70D68F23" w:rsidR="004147BE" w:rsidRDefault="00FE4DE1" w:rsidP="00D000A1">
      <w:r w:rsidRPr="007160F6">
        <w:rPr>
          <w:rFonts w:hint="eastAsia"/>
          <w:b/>
        </w:rPr>
        <w:t>编译环境</w:t>
      </w:r>
      <w:r w:rsidR="005F4FB4">
        <w:rPr>
          <w:rFonts w:hint="eastAsia"/>
        </w:rPr>
        <w:t>:</w:t>
      </w:r>
      <w:r w:rsidR="002E6D9B">
        <w:rPr>
          <w:rFonts w:hint="eastAsia"/>
        </w:rPr>
        <w:t>使用</w:t>
      </w:r>
      <w:proofErr w:type="spellStart"/>
      <w:r w:rsidR="002E6D9B">
        <w:rPr>
          <w:rFonts w:hint="eastAsia"/>
        </w:rPr>
        <w:t>gfortran</w:t>
      </w:r>
      <w:proofErr w:type="spellEnd"/>
      <w:r w:rsidR="00A37AFA">
        <w:rPr>
          <w:rFonts w:hint="eastAsia"/>
        </w:rPr>
        <w:t>，</w:t>
      </w:r>
      <w:proofErr w:type="gramStart"/>
      <w:r w:rsidR="00A37AFA">
        <w:rPr>
          <w:rFonts w:hint="eastAsia"/>
        </w:rPr>
        <w:t>亲测</w:t>
      </w:r>
      <w:r w:rsidR="00802F52">
        <w:rPr>
          <w:rFonts w:hint="eastAsia"/>
        </w:rPr>
        <w:t>这个</w:t>
      </w:r>
      <w:proofErr w:type="gramEnd"/>
      <w:r w:rsidR="00802F52">
        <w:rPr>
          <w:rFonts w:hint="eastAsia"/>
        </w:rPr>
        <w:t>的大小比较合适</w:t>
      </w:r>
      <w:r w:rsidR="002957EB">
        <w:rPr>
          <w:rFonts w:hint="eastAsia"/>
        </w:rPr>
        <w:t>而且免费</w:t>
      </w:r>
      <w:r w:rsidR="00B439D1">
        <w:rPr>
          <w:rFonts w:hint="eastAsia"/>
        </w:rPr>
        <w:t>，其它的要么太大有一个多G</w:t>
      </w:r>
      <w:r w:rsidR="004F6EEF">
        <w:rPr>
          <w:rFonts w:hint="eastAsia"/>
        </w:rPr>
        <w:t>，要么就不是免费的</w:t>
      </w:r>
      <w:r w:rsidR="005672AB">
        <w:rPr>
          <w:rFonts w:hint="eastAsia"/>
        </w:rPr>
        <w:t>。（</w:t>
      </w:r>
      <w:r w:rsidR="000D65B7">
        <w:rPr>
          <w:rFonts w:hint="eastAsia"/>
        </w:rPr>
        <w:t>我还尝试了用</w:t>
      </w:r>
      <w:r w:rsidR="000D65B7">
        <w:t>g95</w:t>
      </w:r>
      <w:r w:rsidR="000D65B7">
        <w:rPr>
          <w:rFonts w:hint="eastAsia"/>
        </w:rPr>
        <w:t>进行编译</w:t>
      </w:r>
      <w:r w:rsidR="002C2D8E">
        <w:rPr>
          <w:rFonts w:hint="eastAsia"/>
        </w:rPr>
        <w:t>，但是</w:t>
      </w:r>
      <w:r w:rsidR="009A0007">
        <w:rPr>
          <w:rFonts w:hint="eastAsia"/>
        </w:rPr>
        <w:t>如果用最方便的deb安装的话，会</w:t>
      </w:r>
      <w:r w:rsidR="002C2D8E">
        <w:rPr>
          <w:rFonts w:hint="eastAsia"/>
        </w:rPr>
        <w:t>缺少</w:t>
      </w:r>
      <w:r w:rsidR="00E34C11" w:rsidRPr="00E34C11">
        <w:t>crt1.o</w:t>
      </w:r>
      <w:r w:rsidR="00D26CDA">
        <w:rPr>
          <w:rFonts w:hint="eastAsia"/>
        </w:rPr>
        <w:t>相关的库文件</w:t>
      </w:r>
      <w:r w:rsidR="00046D9F">
        <w:rPr>
          <w:rFonts w:hint="eastAsia"/>
        </w:rPr>
        <w:t>导致无法正常编译f文件</w:t>
      </w:r>
      <w:r w:rsidR="001729EE">
        <w:rPr>
          <w:rFonts w:hint="eastAsia"/>
        </w:rPr>
        <w:t>，这点特别坑</w:t>
      </w:r>
      <w:r w:rsidR="005672AB">
        <w:rPr>
          <w:rFonts w:hint="eastAsia"/>
        </w:rPr>
        <w:t>）</w:t>
      </w:r>
    </w:p>
    <w:p w14:paraId="76178F86" w14:textId="01BA4BCF" w:rsidR="00643C2F" w:rsidRDefault="00F942C9" w:rsidP="005249EB">
      <w:pPr>
        <w:pStyle w:val="4"/>
      </w:pPr>
      <w:r>
        <w:rPr>
          <w:rFonts w:hint="eastAsia"/>
        </w:rPr>
        <w:t>正式流程</w:t>
      </w:r>
    </w:p>
    <w:p w14:paraId="62FAE4CB" w14:textId="526774B5" w:rsidR="007F76DE" w:rsidRPr="007F76DE" w:rsidRDefault="007D251B" w:rsidP="007F76DE">
      <w:r>
        <w:t>1.</w:t>
      </w:r>
      <w:r>
        <w:rPr>
          <w:rFonts w:hint="eastAsia"/>
        </w:rPr>
        <w:t>首先</w:t>
      </w:r>
      <w:r w:rsidR="00087F0B">
        <w:rPr>
          <w:rFonts w:hint="eastAsia"/>
        </w:rPr>
        <w:t>进入build文件夹</w:t>
      </w:r>
      <w:r w:rsidR="001D6F83">
        <w:rPr>
          <w:rFonts w:hint="eastAsia"/>
        </w:rPr>
        <w:t>，</w:t>
      </w:r>
      <w:r w:rsidR="001424E5">
        <w:rPr>
          <w:rFonts w:hint="eastAsia"/>
        </w:rPr>
        <w:t>输入命令</w:t>
      </w:r>
      <w:r w:rsidR="00017513" w:rsidRPr="00017513">
        <w:t xml:space="preserve">make -f </w:t>
      </w:r>
      <w:proofErr w:type="spellStart"/>
      <w:r w:rsidR="00017513" w:rsidRPr="00017513">
        <w:t>make_monortm</w:t>
      </w:r>
      <w:proofErr w:type="spellEnd"/>
      <w:r w:rsidR="00017513" w:rsidRPr="00017513">
        <w:t xml:space="preserve"> OPTION</w:t>
      </w:r>
      <w:r w:rsidR="006A51A8">
        <w:t>,</w:t>
      </w:r>
      <w:r w:rsidR="006A51A8">
        <w:rPr>
          <w:rFonts w:hint="eastAsia"/>
        </w:rPr>
        <w:t>这里的OPTION就是</w:t>
      </w:r>
      <w:r w:rsidR="00657CFC">
        <w:rPr>
          <w:rFonts w:hint="eastAsia"/>
        </w:rPr>
        <w:t>选择</w:t>
      </w:r>
      <w:r w:rsidR="006A51A8">
        <w:rPr>
          <w:rFonts w:hint="eastAsia"/>
        </w:rPr>
        <w:t>你的编译</w:t>
      </w:r>
      <w:r w:rsidR="00657CFC">
        <w:rPr>
          <w:rFonts w:hint="eastAsia"/>
        </w:rPr>
        <w:t>环境</w:t>
      </w:r>
      <w:r w:rsidR="00473117">
        <w:rPr>
          <w:rFonts w:hint="eastAsia"/>
        </w:rPr>
        <w:t>，</w:t>
      </w:r>
      <w:r w:rsidR="00CC54CA">
        <w:rPr>
          <w:rFonts w:hint="eastAsia"/>
        </w:rPr>
        <w:t>从</w:t>
      </w:r>
      <w:r w:rsidR="007379B4">
        <w:rPr>
          <w:rFonts w:hint="eastAsia"/>
        </w:rPr>
        <w:t>下图可以看出来</w:t>
      </w:r>
      <w:r w:rsidR="00343409">
        <w:rPr>
          <w:rFonts w:hint="eastAsia"/>
        </w:rPr>
        <w:t>应该选择</w:t>
      </w:r>
      <w:proofErr w:type="spellStart"/>
      <w:r w:rsidR="00803C18" w:rsidRPr="00803C18">
        <w:t>linuxGNUsgl</w:t>
      </w:r>
      <w:proofErr w:type="spellEnd"/>
      <w:r w:rsidR="00803C18">
        <w:rPr>
          <w:rFonts w:hint="eastAsia"/>
        </w:rPr>
        <w:t>，</w:t>
      </w:r>
      <w:proofErr w:type="spellStart"/>
      <w:r w:rsidR="004C05C7" w:rsidRPr="004C05C7">
        <w:t>linuxGNUdbl</w:t>
      </w:r>
      <w:proofErr w:type="spellEnd"/>
      <w:r w:rsidR="006827CE">
        <w:rPr>
          <w:rFonts w:hint="eastAsia"/>
        </w:rPr>
        <w:t>。我在这里选择的是双精度</w:t>
      </w:r>
      <w:r w:rsidR="00EE54F2">
        <w:rPr>
          <w:rFonts w:hint="eastAsia"/>
        </w:rPr>
        <w:t>的</w:t>
      </w:r>
      <w:proofErr w:type="spellStart"/>
      <w:r w:rsidR="0044040E" w:rsidRPr="004C05C7">
        <w:t>linuxGNUdbl</w:t>
      </w:r>
      <w:proofErr w:type="spellEnd"/>
      <w:r w:rsidR="00810796">
        <w:rPr>
          <w:rFonts w:hint="eastAsia"/>
        </w:rPr>
        <w:t>。</w:t>
      </w:r>
    </w:p>
    <w:p w14:paraId="57D2F64D" w14:textId="1D59E00F" w:rsidR="002D6139" w:rsidRDefault="00830710" w:rsidP="007E3C3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F56F1A" wp14:editId="2DF504F4">
            <wp:extent cx="5683250" cy="294631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389" cy="29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7ED1" w14:textId="784114F2" w:rsidR="002D6139" w:rsidRPr="00A260A1" w:rsidRDefault="00A260A1" w:rsidP="007E3C30">
      <w:r w:rsidRPr="00A260A1">
        <w:rPr>
          <w:rFonts w:hint="eastAsia"/>
        </w:rPr>
        <w:t>然后</w:t>
      </w:r>
      <w:r>
        <w:rPr>
          <w:rFonts w:hint="eastAsia"/>
        </w:rPr>
        <w:t>编译完成后</w:t>
      </w:r>
      <w:r w:rsidR="007F3614">
        <w:rPr>
          <w:rFonts w:hint="eastAsia"/>
        </w:rPr>
        <w:t>会在</w:t>
      </w:r>
      <w:r w:rsidR="00E616DD">
        <w:rPr>
          <w:rFonts w:hint="eastAsia"/>
        </w:rPr>
        <w:t>主目录</w:t>
      </w:r>
      <w:r w:rsidR="00D178BB">
        <w:rPr>
          <w:rFonts w:hint="eastAsia"/>
        </w:rPr>
        <w:t>出现</w:t>
      </w:r>
      <w:r w:rsidR="00D86D16">
        <w:rPr>
          <w:rFonts w:hint="eastAsia"/>
        </w:rPr>
        <w:t>这个文件</w:t>
      </w:r>
      <w:r w:rsidR="00056B25">
        <w:rPr>
          <w:rFonts w:hint="eastAsia"/>
        </w:rPr>
        <w:t>（</w:t>
      </w:r>
      <w:r w:rsidR="00420C79">
        <w:rPr>
          <w:rFonts w:hint="eastAsia"/>
        </w:rPr>
        <w:t>根据</w:t>
      </w:r>
      <w:r w:rsidR="00D62A1D">
        <w:rPr>
          <w:rFonts w:hint="eastAsia"/>
        </w:rPr>
        <w:t>编译环境的不同</w:t>
      </w:r>
      <w:r w:rsidR="00247B5F">
        <w:rPr>
          <w:rFonts w:hint="eastAsia"/>
        </w:rPr>
        <w:t>出现的文件也不同</w:t>
      </w:r>
      <w:r w:rsidR="00056B25">
        <w:rPr>
          <w:rFonts w:hint="eastAsia"/>
        </w:rPr>
        <w:t>）</w:t>
      </w:r>
    </w:p>
    <w:p w14:paraId="7F78EFA5" w14:textId="6321E5E6" w:rsidR="002D6139" w:rsidRDefault="00A10A48" w:rsidP="007E3C30">
      <w:pPr>
        <w:rPr>
          <w:b/>
        </w:rPr>
      </w:pPr>
      <w:r>
        <w:rPr>
          <w:noProof/>
        </w:rPr>
        <w:drawing>
          <wp:inline distT="0" distB="0" distL="0" distR="0" wp14:anchorId="267D9102" wp14:editId="3A30B525">
            <wp:extent cx="655377" cy="8458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2353" w14:textId="67FDD6AF" w:rsidR="00760485" w:rsidRDefault="0060513E" w:rsidP="007E3C30">
      <w:r w:rsidRPr="0060513E">
        <w:rPr>
          <w:rFonts w:hint="eastAsia"/>
        </w:rPr>
        <w:t>2</w:t>
      </w:r>
      <w:r w:rsidR="00B20B4A">
        <w:rPr>
          <w:rFonts w:hint="eastAsia"/>
        </w:rPr>
        <w:t>.</w:t>
      </w:r>
      <w:r w:rsidR="007A1688">
        <w:rPr>
          <w:rFonts w:hint="eastAsia"/>
        </w:rPr>
        <w:t>进入run目录</w:t>
      </w:r>
      <w:r w:rsidR="00F42DE3">
        <w:rPr>
          <w:rFonts w:hint="eastAsia"/>
        </w:rPr>
        <w:t>可以看到</w:t>
      </w:r>
      <w:proofErr w:type="spellStart"/>
      <w:r w:rsidR="0068285B" w:rsidRPr="0068285B">
        <w:t>run_monortm_examples</w:t>
      </w:r>
      <w:proofErr w:type="spellEnd"/>
      <w:r w:rsidR="009A1043">
        <w:rPr>
          <w:rFonts w:hint="eastAsia"/>
        </w:rPr>
        <w:t>，这里面</w:t>
      </w:r>
      <w:r w:rsidR="00EC2B4A">
        <w:rPr>
          <w:rFonts w:hint="eastAsia"/>
        </w:rPr>
        <w:t>提供了6中case</w:t>
      </w:r>
      <w:r w:rsidR="002E69F1">
        <w:rPr>
          <w:rFonts w:hint="eastAsia"/>
        </w:rPr>
        <w:t>，我这里以</w:t>
      </w:r>
      <w:r w:rsidR="003515AA">
        <w:rPr>
          <w:rFonts w:hint="eastAsia"/>
        </w:rPr>
        <w:t>第一种case为例（其他都一样）</w:t>
      </w:r>
      <w:r w:rsidR="00AB1B2C">
        <w:rPr>
          <w:rFonts w:hint="eastAsia"/>
        </w:rPr>
        <w:t>。</w:t>
      </w:r>
      <w:r w:rsidR="006D28FF">
        <w:rPr>
          <w:rFonts w:hint="eastAsia"/>
        </w:rPr>
        <w:t>将第一种case中的</w:t>
      </w:r>
      <w:r w:rsidR="00F51107">
        <w:rPr>
          <w:rFonts w:hint="eastAsia"/>
        </w:rPr>
        <w:t>命令复制出来</w:t>
      </w:r>
      <w:r w:rsidR="000966B3">
        <w:rPr>
          <w:rFonts w:hint="eastAsia"/>
        </w:rPr>
        <w:t>到一个新的文件中（我这里是</w:t>
      </w:r>
      <w:r w:rsidR="006F03EA">
        <w:rPr>
          <w:rFonts w:hint="eastAsia"/>
        </w:rPr>
        <w:t>新建了一个t</w:t>
      </w:r>
      <w:r w:rsidR="006F03EA">
        <w:t>est.sh</w:t>
      </w:r>
      <w:r w:rsidR="006F03EA">
        <w:rPr>
          <w:rFonts w:hint="eastAsia"/>
        </w:rPr>
        <w:t>文件</w:t>
      </w:r>
      <w:r w:rsidR="00C6296A">
        <w:rPr>
          <w:rFonts w:hint="eastAsia"/>
        </w:rPr>
        <w:t>，这个文件可以在</w:t>
      </w:r>
      <w:proofErr w:type="spellStart"/>
      <w:r w:rsidR="00C6296A">
        <w:rPr>
          <w:rFonts w:hint="eastAsia"/>
        </w:rPr>
        <w:t>l</w:t>
      </w:r>
      <w:r w:rsidR="00C6296A">
        <w:t>inux</w:t>
      </w:r>
      <w:proofErr w:type="spellEnd"/>
      <w:r w:rsidR="00C6296A">
        <w:rPr>
          <w:rFonts w:hint="eastAsia"/>
        </w:rPr>
        <w:t>中用b</w:t>
      </w:r>
      <w:r w:rsidR="00C6296A">
        <w:t>ash</w:t>
      </w:r>
      <w:r w:rsidR="00C6296A">
        <w:rPr>
          <w:rFonts w:hint="eastAsia"/>
        </w:rPr>
        <w:t>命令执行</w:t>
      </w:r>
      <w:r w:rsidR="000966B3">
        <w:rPr>
          <w:rFonts w:hint="eastAsia"/>
        </w:rPr>
        <w:t>）</w:t>
      </w:r>
      <w:r w:rsidR="00742C9A">
        <w:rPr>
          <w:rFonts w:hint="eastAsia"/>
        </w:rPr>
        <w:t>。</w:t>
      </w:r>
    </w:p>
    <w:p w14:paraId="18F71245" w14:textId="0985DADE" w:rsidR="00A110EF" w:rsidRDefault="00A110EF" w:rsidP="007E3C30">
      <w:r>
        <w:rPr>
          <w:noProof/>
        </w:rPr>
        <w:drawing>
          <wp:inline distT="0" distB="0" distL="0" distR="0" wp14:anchorId="6F2A3CB4" wp14:editId="1090DA9A">
            <wp:extent cx="5111750" cy="30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512" cy="30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D3C3" w14:textId="45CE5249" w:rsidR="00062082" w:rsidRPr="0018353C" w:rsidRDefault="00DC3DF5" w:rsidP="007E3C30">
      <w:r>
        <w:rPr>
          <w:rFonts w:hint="eastAsia"/>
        </w:rPr>
        <w:t>复制出来</w:t>
      </w:r>
      <w:r w:rsidR="007E78F7">
        <w:rPr>
          <w:rFonts w:hint="eastAsia"/>
        </w:rPr>
        <w:t>之后需要把</w:t>
      </w:r>
      <w:r w:rsidR="001A56B4">
        <w:rPr>
          <w:rFonts w:hint="eastAsia"/>
        </w:rPr>
        <w:t>红线标记的地方</w:t>
      </w:r>
      <w:r w:rsidR="00B00ED2">
        <w:rPr>
          <w:rFonts w:hint="eastAsia"/>
        </w:rPr>
        <w:t>更改为</w:t>
      </w:r>
      <w:r w:rsidR="00322A27">
        <w:rPr>
          <w:rFonts w:hint="eastAsia"/>
        </w:rPr>
        <w:t>第一步编译出来的文件的名字</w:t>
      </w:r>
      <w:r w:rsidR="009563A1">
        <w:rPr>
          <w:rFonts w:hint="eastAsia"/>
        </w:rPr>
        <w:t>，这里我已经更改了。</w:t>
      </w:r>
      <w:r w:rsidR="001B6DA1">
        <w:rPr>
          <w:rFonts w:hint="eastAsia"/>
        </w:rPr>
        <w:t>然后</w:t>
      </w:r>
      <w:r w:rsidR="00E32D8B">
        <w:rPr>
          <w:rFonts w:hint="eastAsia"/>
        </w:rPr>
        <w:t>再</w:t>
      </w:r>
      <w:r w:rsidR="007D5A97">
        <w:rPr>
          <w:rFonts w:hint="eastAsia"/>
        </w:rPr>
        <w:t>使用bash运行之后</w:t>
      </w:r>
      <w:r w:rsidR="009773A6">
        <w:rPr>
          <w:rFonts w:hint="eastAsia"/>
        </w:rPr>
        <w:t>会</w:t>
      </w:r>
      <w:r w:rsidR="006F0B5D">
        <w:rPr>
          <w:rFonts w:hint="eastAsia"/>
        </w:rPr>
        <w:t>出现tape</w:t>
      </w:r>
      <w:r w:rsidR="006F0B5D">
        <w:t>3</w:t>
      </w:r>
      <w:r w:rsidR="006F0B5D">
        <w:rPr>
          <w:rFonts w:hint="eastAsia"/>
        </w:rPr>
        <w:t>文件错误</w:t>
      </w:r>
      <w:r w:rsidR="00E72F20">
        <w:rPr>
          <w:rFonts w:hint="eastAsia"/>
        </w:rPr>
        <w:t>，</w:t>
      </w:r>
      <w:r w:rsidR="003A028F">
        <w:rPr>
          <w:rFonts w:hint="eastAsia"/>
        </w:rPr>
        <w:t>这里感觉是</w:t>
      </w:r>
      <w:r w:rsidR="00C970D8">
        <w:rPr>
          <w:rFonts w:hint="eastAsia"/>
        </w:rPr>
        <w:t>里面</w:t>
      </w:r>
      <w:r w:rsidR="003A028F">
        <w:rPr>
          <w:rFonts w:hint="eastAsia"/>
        </w:rPr>
        <w:t>最大的bug</w:t>
      </w:r>
      <w:r w:rsidR="00863FD3">
        <w:rPr>
          <w:rFonts w:hint="eastAsia"/>
        </w:rPr>
        <w:t>，从</w:t>
      </w:r>
      <w:r w:rsidR="00CD28C5">
        <w:rPr>
          <w:rFonts w:hint="eastAsia"/>
        </w:rPr>
        <w:t>t</w:t>
      </w:r>
      <w:r w:rsidR="00CD28C5">
        <w:t>est.sh</w:t>
      </w:r>
      <w:r w:rsidR="00CD28C5">
        <w:rPr>
          <w:rFonts w:hint="eastAsia"/>
        </w:rPr>
        <w:t>中可以看到t</w:t>
      </w:r>
      <w:r w:rsidR="00CD28C5">
        <w:t>ape3</w:t>
      </w:r>
      <w:r w:rsidR="00CD28C5">
        <w:rPr>
          <w:rFonts w:hint="eastAsia"/>
        </w:rPr>
        <w:t>文件是利用软</w:t>
      </w:r>
      <w:proofErr w:type="gramStart"/>
      <w:r w:rsidR="00CD28C5">
        <w:rPr>
          <w:rFonts w:hint="eastAsia"/>
        </w:rPr>
        <w:t>连接连接</w:t>
      </w:r>
      <w:proofErr w:type="gramEnd"/>
      <w:r w:rsidR="00CD28C5">
        <w:rPr>
          <w:rFonts w:hint="eastAsia"/>
        </w:rPr>
        <w:t>了i</w:t>
      </w:r>
      <w:r w:rsidR="00CD28C5">
        <w:t>n</w:t>
      </w:r>
      <w:r w:rsidR="008A1345">
        <w:rPr>
          <w:rFonts w:hint="eastAsia"/>
        </w:rPr>
        <w:t>文件夹中的</w:t>
      </w:r>
      <w:r w:rsidR="008A1345" w:rsidRPr="005B47C2">
        <w:t>TAPE3_spectral_lines.dat.0_55.v5.0_fast</w:t>
      </w:r>
      <w:r w:rsidR="00AD75BD">
        <w:rPr>
          <w:rFonts w:hint="eastAsia"/>
        </w:rPr>
        <w:t>文件</w:t>
      </w:r>
      <w:r w:rsidR="00C47A27">
        <w:rPr>
          <w:rFonts w:hint="eastAsia"/>
        </w:rPr>
        <w:t>，</w:t>
      </w:r>
      <w:r w:rsidR="004C5937">
        <w:rPr>
          <w:rFonts w:hint="eastAsia"/>
        </w:rPr>
        <w:t>但是我查看这个文件</w:t>
      </w:r>
      <w:r w:rsidR="007C12F2">
        <w:rPr>
          <w:rFonts w:hint="eastAsia"/>
        </w:rPr>
        <w:t>之后发现</w:t>
      </w:r>
      <w:r w:rsidR="00B170C3">
        <w:rPr>
          <w:rFonts w:hint="eastAsia"/>
        </w:rPr>
        <w:t>这个文件也是一</w:t>
      </w:r>
      <w:r w:rsidR="00B170C3">
        <w:rPr>
          <w:rFonts w:hint="eastAsia"/>
        </w:rPr>
        <w:lastRenderedPageBreak/>
        <w:t>个软连接文件</w:t>
      </w:r>
      <w:r w:rsidR="00E61821">
        <w:rPr>
          <w:rFonts w:hint="eastAsia"/>
        </w:rPr>
        <w:t>而且</w:t>
      </w:r>
      <w:r w:rsidR="00DE5A35">
        <w:rPr>
          <w:rFonts w:hint="eastAsia"/>
        </w:rPr>
        <w:t>原文件已经不存在了</w:t>
      </w:r>
      <w:r w:rsidR="0026759C">
        <w:rPr>
          <w:rFonts w:hint="eastAsia"/>
        </w:rPr>
        <w:t>，</w:t>
      </w:r>
      <w:r w:rsidR="00A80BEB">
        <w:rPr>
          <w:rFonts w:hint="eastAsia"/>
        </w:rPr>
        <w:t>所以需要到</w:t>
      </w:r>
      <w:r w:rsidR="00CA4F75">
        <w:rPr>
          <w:rFonts w:hint="eastAsia"/>
        </w:rPr>
        <w:t>和</w:t>
      </w:r>
      <w:proofErr w:type="spellStart"/>
      <w:r w:rsidR="00CA4F75">
        <w:rPr>
          <w:rFonts w:hint="eastAsia"/>
        </w:rPr>
        <w:t>MonoRTM</w:t>
      </w:r>
      <w:proofErr w:type="spellEnd"/>
      <w:r w:rsidR="00CA4F75">
        <w:rPr>
          <w:rFonts w:hint="eastAsia"/>
        </w:rPr>
        <w:t>一起下载下来的这个文件中</w:t>
      </w:r>
      <w:r w:rsidR="00D0046D">
        <w:rPr>
          <w:rFonts w:hint="eastAsia"/>
        </w:rPr>
        <w:t>找</w:t>
      </w:r>
      <w:r w:rsidR="00093945">
        <w:rPr>
          <w:rFonts w:hint="eastAsia"/>
        </w:rPr>
        <w:t>tape</w:t>
      </w:r>
      <w:r w:rsidR="00093945">
        <w:t>3</w:t>
      </w:r>
      <w:r w:rsidR="00093945">
        <w:rPr>
          <w:rFonts w:hint="eastAsia"/>
        </w:rPr>
        <w:t>的光谱信息文件</w:t>
      </w:r>
    </w:p>
    <w:p w14:paraId="17379A5B" w14:textId="2FCA7083" w:rsidR="00163E17" w:rsidRPr="0018353C" w:rsidRDefault="0018353C" w:rsidP="00163E17">
      <w:r>
        <w:rPr>
          <w:noProof/>
        </w:rPr>
        <w:drawing>
          <wp:inline distT="0" distB="0" distL="0" distR="0" wp14:anchorId="256886E9" wp14:editId="360C5D34">
            <wp:extent cx="1082134" cy="88399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17">
        <w:rPr>
          <w:rFonts w:hint="eastAsia"/>
        </w:rPr>
        <w:t>找到之后复制到</w:t>
      </w:r>
      <w:proofErr w:type="spellStart"/>
      <w:r w:rsidR="00163E17">
        <w:rPr>
          <w:rFonts w:hint="eastAsia"/>
        </w:rPr>
        <w:t>M</w:t>
      </w:r>
      <w:r w:rsidR="00163E17">
        <w:t>onoRTM</w:t>
      </w:r>
      <w:proofErr w:type="spellEnd"/>
      <w:r w:rsidR="00163E17">
        <w:rPr>
          <w:rFonts w:hint="eastAsia"/>
        </w:rPr>
        <w:t>的in下面把原来的</w:t>
      </w:r>
      <w:r w:rsidR="00C510D7">
        <w:rPr>
          <w:rFonts w:hint="eastAsia"/>
        </w:rPr>
        <w:t>失效软连接文件替换掉。</w:t>
      </w:r>
    </w:p>
    <w:p w14:paraId="2A3BE10F" w14:textId="2F5F88E8" w:rsidR="002D6139" w:rsidRDefault="00452945" w:rsidP="007E3C30">
      <w:r w:rsidRPr="00452945">
        <w:rPr>
          <w:rFonts w:hint="eastAsia"/>
        </w:rPr>
        <w:t>做完</w:t>
      </w:r>
      <w:r>
        <w:rPr>
          <w:rFonts w:hint="eastAsia"/>
        </w:rPr>
        <w:t>这些工作之后再使用b</w:t>
      </w:r>
      <w:r>
        <w:t>ash</w:t>
      </w:r>
      <w:r>
        <w:rPr>
          <w:rFonts w:hint="eastAsia"/>
        </w:rPr>
        <w:t>命令运行t</w:t>
      </w:r>
      <w:r>
        <w:t>est.sh</w:t>
      </w:r>
      <w:r>
        <w:rPr>
          <w:rFonts w:hint="eastAsia"/>
        </w:rPr>
        <w:t>文件</w:t>
      </w:r>
      <w:r w:rsidR="00242AF1">
        <w:rPr>
          <w:rFonts w:hint="eastAsia"/>
        </w:rPr>
        <w:t>，便可以在o</w:t>
      </w:r>
      <w:r w:rsidR="00242AF1">
        <w:t>ut</w:t>
      </w:r>
      <w:r w:rsidR="00242AF1">
        <w:rPr>
          <w:rFonts w:hint="eastAsia"/>
        </w:rPr>
        <w:t>文件夹下面的</w:t>
      </w:r>
      <w:proofErr w:type="spellStart"/>
      <w:r w:rsidR="001908C7">
        <w:rPr>
          <w:rFonts w:hint="eastAsia"/>
        </w:rPr>
        <w:t>M</w:t>
      </w:r>
      <w:r w:rsidR="001908C7">
        <w:t>onoRTM.OUT</w:t>
      </w:r>
      <w:proofErr w:type="spellEnd"/>
      <w:r w:rsidR="001908C7">
        <w:rPr>
          <w:rFonts w:hint="eastAsia"/>
        </w:rPr>
        <w:t>文件中看到</w:t>
      </w:r>
      <w:r w:rsidR="00845BCA">
        <w:rPr>
          <w:rFonts w:hint="eastAsia"/>
        </w:rPr>
        <w:t>输出结果</w:t>
      </w:r>
      <w:r w:rsidR="00B658CE">
        <w:rPr>
          <w:rFonts w:hint="eastAsia"/>
        </w:rPr>
        <w:t>。</w:t>
      </w:r>
    </w:p>
    <w:p w14:paraId="7F13EF30" w14:textId="23F0D1F8" w:rsidR="001F25ED" w:rsidRDefault="003B0189" w:rsidP="00AE3D41">
      <w:pPr>
        <w:pStyle w:val="4"/>
      </w:pPr>
      <w:r>
        <w:rPr>
          <w:rFonts w:hint="eastAsia"/>
        </w:rPr>
        <w:t>最后的输出结果</w:t>
      </w:r>
    </w:p>
    <w:p w14:paraId="68B3ED8F" w14:textId="354D7635" w:rsidR="001A61DD" w:rsidRDefault="00170CE2" w:rsidP="001A61DD">
      <w:r>
        <w:rPr>
          <w:noProof/>
        </w:rPr>
        <w:drawing>
          <wp:inline distT="0" distB="0" distL="0" distR="0" wp14:anchorId="5E6DE668" wp14:editId="3D9C1117">
            <wp:extent cx="5274310" cy="2040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DDA" w14:textId="05E3AE39" w:rsidR="00D32DB8" w:rsidRDefault="00D32DB8" w:rsidP="001A61DD">
      <w:pPr>
        <w:rPr>
          <w:ins w:id="0" w:author="Administrator" w:date="2019-02-02T08:45:00Z"/>
        </w:rPr>
      </w:pPr>
      <w:r>
        <w:rPr>
          <w:rFonts w:hint="eastAsia"/>
        </w:rPr>
        <w:t>从</w:t>
      </w:r>
      <w:r w:rsidR="00245D96">
        <w:rPr>
          <w:rFonts w:hint="eastAsia"/>
        </w:rPr>
        <w:t>上面的表格就可以清楚地</w:t>
      </w:r>
      <w:r w:rsidR="009D0E1B">
        <w:rPr>
          <w:rFonts w:hint="eastAsia"/>
        </w:rPr>
        <w:t>知道</w:t>
      </w:r>
      <w:r w:rsidR="005C480B">
        <w:rPr>
          <w:rFonts w:hint="eastAsia"/>
        </w:rPr>
        <w:t>这些</w:t>
      </w:r>
      <w:r w:rsidR="00247A86">
        <w:rPr>
          <w:rFonts w:hint="eastAsia"/>
        </w:rPr>
        <w:t>结果是什么含义了。</w:t>
      </w:r>
    </w:p>
    <w:p w14:paraId="0A9F7157" w14:textId="3E3B830A" w:rsidR="005311D3" w:rsidRDefault="005311D3" w:rsidP="005311D3">
      <w:pPr>
        <w:pStyle w:val="aa"/>
        <w:numPr>
          <w:ilvl w:val="0"/>
          <w:numId w:val="1"/>
        </w:numPr>
        <w:ind w:firstLineChars="0"/>
        <w:rPr>
          <w:ins w:id="1" w:author="Administrator" w:date="2019-02-02T08:46:00Z"/>
        </w:rPr>
        <w:pPrChange w:id="2" w:author="Administrator" w:date="2019-02-02T08:46:00Z">
          <w:pPr/>
        </w:pPrChange>
      </w:pPr>
      <w:ins w:id="3" w:author="Administrator" w:date="2019-02-02T08:45:00Z">
        <w:r>
          <w:rPr>
            <w:rFonts w:hint="eastAsia"/>
          </w:rPr>
          <w:t>请注意</w:t>
        </w:r>
      </w:ins>
      <w:ins w:id="4" w:author="Administrator" w:date="2019-02-02T08:46:00Z">
        <w:r>
          <w:rPr>
            <w:rFonts w:hint="eastAsia"/>
          </w:rPr>
          <w:t>考虑数据的批处理，你这个仅仅是处理一个文件，如果要处理成千上百的文件怎么处理。</w:t>
        </w:r>
      </w:ins>
    </w:p>
    <w:p w14:paraId="2F2358A3" w14:textId="074567F2" w:rsidR="005311D3" w:rsidRDefault="005311D3" w:rsidP="005311D3">
      <w:pPr>
        <w:pStyle w:val="aa"/>
        <w:numPr>
          <w:ilvl w:val="0"/>
          <w:numId w:val="1"/>
        </w:numPr>
        <w:ind w:firstLineChars="0"/>
        <w:rPr>
          <w:rFonts w:hint="eastAsia"/>
        </w:rPr>
        <w:pPrChange w:id="5" w:author="Administrator" w:date="2019-02-02T08:46:00Z">
          <w:pPr/>
        </w:pPrChange>
      </w:pPr>
      <w:ins w:id="6" w:author="Administrator" w:date="2019-02-02T08:46:00Z">
        <w:r>
          <w:rPr>
            <w:rFonts w:hint="eastAsia"/>
          </w:rPr>
          <w:t>注意输入文件(</w:t>
        </w:r>
        <w:r>
          <w:t>*.IN)</w:t>
        </w:r>
      </w:ins>
      <w:ins w:id="7" w:author="Administrator" w:date="2019-02-02T08:47:00Z">
        <w:r>
          <w:rPr>
            <w:rFonts w:hint="eastAsia"/>
          </w:rPr>
          <w:t>的内容，如何利用探空数据生成*</w:t>
        </w:r>
        <w:r>
          <w:t>.IN</w:t>
        </w:r>
        <w:r>
          <w:rPr>
            <w:rFonts w:hint="eastAsia"/>
          </w:rPr>
          <w:t>文件，</w:t>
        </w:r>
      </w:ins>
      <w:ins w:id="8" w:author="Administrator" w:date="2019-02-02T08:49:00Z">
        <w:r w:rsidR="0039463D">
          <w:rPr>
            <w:rFonts w:hint="eastAsia"/>
          </w:rPr>
          <w:t>实现批处理</w:t>
        </w:r>
      </w:ins>
      <w:bookmarkStart w:id="9" w:name="_GoBack"/>
      <w:bookmarkEnd w:id="9"/>
    </w:p>
    <w:p w14:paraId="14532B0C" w14:textId="6CC8FE79" w:rsidR="007E5BBD" w:rsidRDefault="00FA52A5" w:rsidP="00FA52A5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7F2D2F">
        <w:rPr>
          <w:rFonts w:hint="eastAsia"/>
        </w:rPr>
        <w:t>MonoRTM文件说明</w:t>
      </w:r>
    </w:p>
    <w:p w14:paraId="6F47635F" w14:textId="6009948E" w:rsidR="00E95A29" w:rsidRPr="009F2B40" w:rsidRDefault="00C74412" w:rsidP="009F2B40">
      <w:r>
        <w:rPr>
          <w:noProof/>
        </w:rPr>
        <w:drawing>
          <wp:inline distT="0" distB="0" distL="0" distR="0" wp14:anchorId="3BB8C410" wp14:editId="60E8DA3F">
            <wp:extent cx="5274310" cy="3552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DC80" w14:textId="201547AD" w:rsidR="007513EB" w:rsidRDefault="007513EB" w:rsidP="007513EB">
      <w:pPr>
        <w:pStyle w:val="2"/>
      </w:pPr>
      <w:r>
        <w:rPr>
          <w:rFonts w:hint="eastAsia"/>
        </w:rPr>
        <w:t>存在问题</w:t>
      </w:r>
    </w:p>
    <w:p w14:paraId="774E89F6" w14:textId="3835BF3D" w:rsidR="00576DD0" w:rsidRDefault="00713A16" w:rsidP="00AC1E7C">
      <w:pPr>
        <w:ind w:firstLineChars="100" w:firstLine="210"/>
      </w:pPr>
      <w:r>
        <w:rPr>
          <w:rFonts w:hint="eastAsia"/>
        </w:rPr>
        <w:t>1</w:t>
      </w:r>
      <w:r>
        <w:t>.</w:t>
      </w:r>
      <w:r w:rsidR="00021F76">
        <w:rPr>
          <w:rFonts w:hint="eastAsia"/>
        </w:rPr>
        <w:t>我在</w:t>
      </w:r>
      <w:r w:rsidR="00784C37">
        <w:rPr>
          <w:rFonts w:hint="eastAsia"/>
        </w:rPr>
        <w:t>看</w:t>
      </w:r>
      <w:r w:rsidR="00F83EEB">
        <w:rPr>
          <w:rFonts w:hint="eastAsia"/>
        </w:rPr>
        <w:t>论文的时候</w:t>
      </w:r>
      <w:r w:rsidR="005F40A3">
        <w:rPr>
          <w:rFonts w:hint="eastAsia"/>
        </w:rPr>
        <w:t>发现</w:t>
      </w:r>
      <w:r w:rsidR="00B8053F">
        <w:rPr>
          <w:rFonts w:hint="eastAsia"/>
        </w:rPr>
        <w:t>利用神经网络</w:t>
      </w:r>
      <w:r w:rsidR="000D35B8">
        <w:rPr>
          <w:rFonts w:hint="eastAsia"/>
        </w:rPr>
        <w:t>反演</w:t>
      </w:r>
      <w:r w:rsidR="002F51B9">
        <w:rPr>
          <w:rFonts w:hint="eastAsia"/>
        </w:rPr>
        <w:t>温湿度廓线的时候都是利用的3层全连接的</w:t>
      </w:r>
      <w:r w:rsidR="001B2956">
        <w:rPr>
          <w:rFonts w:hint="eastAsia"/>
        </w:rPr>
        <w:t>BP神经</w:t>
      </w:r>
      <w:r w:rsidR="00A03450">
        <w:rPr>
          <w:rFonts w:hint="eastAsia"/>
        </w:rPr>
        <w:t>网络</w:t>
      </w:r>
      <w:r w:rsidR="00382D08">
        <w:rPr>
          <w:rFonts w:hint="eastAsia"/>
        </w:rPr>
        <w:t>，</w:t>
      </w:r>
      <w:r w:rsidR="00560DCE">
        <w:rPr>
          <w:rFonts w:hint="eastAsia"/>
        </w:rPr>
        <w:t>在</w:t>
      </w:r>
      <w:r w:rsidR="00D074B5">
        <w:rPr>
          <w:rFonts w:hint="eastAsia"/>
        </w:rPr>
        <w:t>训练的时候</w:t>
      </w:r>
      <w:r w:rsidR="0059684C">
        <w:rPr>
          <w:rFonts w:hint="eastAsia"/>
        </w:rPr>
        <w:t>并没有</w:t>
      </w:r>
      <w:r w:rsidR="00E21902">
        <w:rPr>
          <w:rFonts w:hint="eastAsia"/>
        </w:rPr>
        <w:t>提到</w:t>
      </w:r>
      <w:r w:rsidR="0059684C">
        <w:rPr>
          <w:rFonts w:hint="eastAsia"/>
        </w:rPr>
        <w:t>过拟合的问题</w:t>
      </w:r>
      <w:r w:rsidR="00086A7C">
        <w:rPr>
          <w:rFonts w:hint="eastAsia"/>
        </w:rPr>
        <w:t>，</w:t>
      </w:r>
      <w:r w:rsidR="007F6C2A">
        <w:rPr>
          <w:rFonts w:hint="eastAsia"/>
        </w:rPr>
        <w:t>都只是在说激活函数的选择问题</w:t>
      </w:r>
      <w:r w:rsidR="00547AFF">
        <w:rPr>
          <w:rFonts w:hint="eastAsia"/>
        </w:rPr>
        <w:t>，</w:t>
      </w:r>
      <w:r w:rsidR="0005339C">
        <w:rPr>
          <w:rFonts w:hint="eastAsia"/>
        </w:rPr>
        <w:t>我觉得</w:t>
      </w:r>
      <w:r w:rsidR="0085296A">
        <w:rPr>
          <w:rFonts w:hint="eastAsia"/>
        </w:rPr>
        <w:t>可以</w:t>
      </w:r>
      <w:r w:rsidR="00507329">
        <w:rPr>
          <w:rFonts w:hint="eastAsia"/>
        </w:rPr>
        <w:t>加上</w:t>
      </w:r>
      <w:r w:rsidR="00071560">
        <w:rPr>
          <w:rFonts w:hint="eastAsia"/>
        </w:rPr>
        <w:t>dropout</w:t>
      </w:r>
      <w:r w:rsidR="008C5F36">
        <w:rPr>
          <w:rFonts w:hint="eastAsia"/>
        </w:rPr>
        <w:t>处理</w:t>
      </w:r>
      <w:r w:rsidR="0003264F">
        <w:rPr>
          <w:rFonts w:hint="eastAsia"/>
        </w:rPr>
        <w:t>过拟合的问题</w:t>
      </w:r>
      <w:r w:rsidR="00BA158B">
        <w:rPr>
          <w:rFonts w:hint="eastAsia"/>
        </w:rPr>
        <w:t>（</w:t>
      </w:r>
      <w:r w:rsidR="009F48A4">
        <w:rPr>
          <w:rFonts w:hint="eastAsia"/>
        </w:rPr>
        <w:t>当然效果不一定好</w:t>
      </w:r>
      <w:r w:rsidR="00BA158B">
        <w:rPr>
          <w:rFonts w:hint="eastAsia"/>
        </w:rPr>
        <w:t>）。</w:t>
      </w:r>
    </w:p>
    <w:p w14:paraId="6F266397" w14:textId="04CF4FCC" w:rsidR="00713A16" w:rsidRPr="00576DD0" w:rsidRDefault="00713A16" w:rsidP="00AC1E7C">
      <w:pPr>
        <w:ind w:firstLineChars="100" w:firstLine="210"/>
      </w:pPr>
      <w:r>
        <w:rPr>
          <w:rFonts w:hint="eastAsia"/>
        </w:rPr>
        <w:t>2</w:t>
      </w:r>
      <w:r>
        <w:t>.</w:t>
      </w:r>
      <w:r w:rsidR="00842F09">
        <w:rPr>
          <w:rFonts w:hint="eastAsia"/>
        </w:rPr>
        <w:t>个人感觉</w:t>
      </w:r>
      <w:r w:rsidR="00C9375F">
        <w:rPr>
          <w:rFonts w:hint="eastAsia"/>
        </w:rPr>
        <w:t>像神经网络输入</w:t>
      </w:r>
      <w:r w:rsidR="000D72FA">
        <w:rPr>
          <w:rFonts w:hint="eastAsia"/>
        </w:rPr>
        <w:t>这些</w:t>
      </w:r>
      <w:r w:rsidR="00760269">
        <w:rPr>
          <w:rFonts w:hint="eastAsia"/>
        </w:rPr>
        <w:t>不同频段</w:t>
      </w:r>
      <w:r w:rsidR="00200D16">
        <w:rPr>
          <w:rFonts w:hint="eastAsia"/>
        </w:rPr>
        <w:t>的</w:t>
      </w:r>
      <w:proofErr w:type="gramStart"/>
      <w:r w:rsidR="00200D16">
        <w:rPr>
          <w:rFonts w:hint="eastAsia"/>
        </w:rPr>
        <w:t>亮温</w:t>
      </w:r>
      <w:r w:rsidR="00377AA3">
        <w:rPr>
          <w:rFonts w:hint="eastAsia"/>
        </w:rPr>
        <w:t>数据</w:t>
      </w:r>
      <w:proofErr w:type="gramEnd"/>
      <w:r w:rsidR="00022C8B">
        <w:rPr>
          <w:rFonts w:hint="eastAsia"/>
        </w:rPr>
        <w:t>应该</w:t>
      </w:r>
      <w:r w:rsidR="00013DA4">
        <w:rPr>
          <w:rFonts w:hint="eastAsia"/>
        </w:rPr>
        <w:t>会有序列的性质</w:t>
      </w:r>
      <w:r w:rsidR="0014341E">
        <w:rPr>
          <w:rFonts w:hint="eastAsia"/>
        </w:rPr>
        <w:t>，可能</w:t>
      </w:r>
      <w:r w:rsidR="00D1579B">
        <w:rPr>
          <w:rFonts w:hint="eastAsia"/>
        </w:rPr>
        <w:t>使用</w:t>
      </w:r>
      <w:r w:rsidR="008B1280">
        <w:rPr>
          <w:rFonts w:hint="eastAsia"/>
        </w:rPr>
        <w:t>递归神经网络</w:t>
      </w:r>
      <w:r w:rsidR="005D6CD1">
        <w:rPr>
          <w:rFonts w:hint="eastAsia"/>
        </w:rPr>
        <w:t>会比普通的3层全连接</w:t>
      </w:r>
      <w:r w:rsidR="000F2FFD">
        <w:rPr>
          <w:rFonts w:hint="eastAsia"/>
        </w:rPr>
        <w:t>网络效果要好一点。</w:t>
      </w:r>
      <w:ins w:id="10" w:author="Administrator" w:date="2019-02-02T08:44:00Z">
        <w:r w:rsidR="000E7D40">
          <w:rPr>
            <w:rFonts w:hint="eastAsia"/>
          </w:rPr>
          <w:t>（这一点想法很好，后续算法设计可以进一步考虑，同时也可以进一步研究</w:t>
        </w:r>
      </w:ins>
      <w:ins w:id="11" w:author="Administrator" w:date="2019-02-02T08:45:00Z">
        <w:r w:rsidR="000E7D40">
          <w:rPr>
            <w:rFonts w:hint="eastAsia"/>
          </w:rPr>
          <w:t>神经网络</w:t>
        </w:r>
      </w:ins>
      <w:ins w:id="12" w:author="Administrator" w:date="2019-02-02T08:44:00Z">
        <w:r w:rsidR="000E7D40">
          <w:rPr>
            <w:rFonts w:hint="eastAsia"/>
          </w:rPr>
          <w:t>）</w:t>
        </w:r>
      </w:ins>
    </w:p>
    <w:p w14:paraId="7CC6D50F" w14:textId="77777777" w:rsidR="00C45B6C" w:rsidRDefault="00C45B6C" w:rsidP="00C45B6C">
      <w:pPr>
        <w:pStyle w:val="2"/>
      </w:pPr>
      <w:r>
        <w:rPr>
          <w:rFonts w:hint="eastAsia"/>
        </w:rPr>
        <w:t>参考资料</w:t>
      </w:r>
    </w:p>
    <w:p w14:paraId="6C1FCFEF" w14:textId="05881034" w:rsidR="00672477" w:rsidRPr="00BE46B7" w:rsidRDefault="00974E47" w:rsidP="00672477"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[1].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雷连发等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多通道地基微波辐射计大气遥感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遥感学报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, 2014. 18(1):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第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180-191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页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.</w:t>
      </w:r>
    </w:p>
    <w:p w14:paraId="27BC2BDF" w14:textId="75CC6C9E" w:rsidR="00EA0852" w:rsidRDefault="008A7BCC">
      <w:pP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[2].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刘亚</w:t>
      </w:r>
      <w:proofErr w:type="gramStart"/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亚</w:t>
      </w:r>
      <w:proofErr w:type="gramEnd"/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地基微波辐射计遥感大气廓线的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BP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神经网络反演方法研究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in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第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28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届中国气象学会年会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. 2011. 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中国福建厦门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.</w:t>
      </w:r>
    </w:p>
    <w:p w14:paraId="3E6FDFC9" w14:textId="3E11B053" w:rsidR="00FD0F3B" w:rsidRDefault="00864B1A"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[3].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ab/>
      </w:r>
      <w:r w:rsidR="00CE5554" w:rsidRPr="00CE5554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MonoRTM简要说明</w:t>
      </w:r>
    </w:p>
    <w:sectPr w:rsidR="00FD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EC782" w14:textId="77777777" w:rsidR="00061719" w:rsidRDefault="00061719" w:rsidP="000E7D40">
      <w:r>
        <w:separator/>
      </w:r>
    </w:p>
  </w:endnote>
  <w:endnote w:type="continuationSeparator" w:id="0">
    <w:p w14:paraId="79865562" w14:textId="77777777" w:rsidR="00061719" w:rsidRDefault="00061719" w:rsidP="000E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208AC" w14:textId="77777777" w:rsidR="00061719" w:rsidRDefault="00061719" w:rsidP="000E7D40">
      <w:r>
        <w:separator/>
      </w:r>
    </w:p>
  </w:footnote>
  <w:footnote w:type="continuationSeparator" w:id="0">
    <w:p w14:paraId="0D27231A" w14:textId="77777777" w:rsidR="00061719" w:rsidRDefault="00061719" w:rsidP="000E7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B6B"/>
    <w:multiLevelType w:val="hybridMultilevel"/>
    <w:tmpl w:val="C6EE1416"/>
    <w:lvl w:ilvl="0" w:tplc="D8C45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2"/>
    <w:rsid w:val="00013DA4"/>
    <w:rsid w:val="00017513"/>
    <w:rsid w:val="000175CB"/>
    <w:rsid w:val="00021F76"/>
    <w:rsid w:val="00022C8B"/>
    <w:rsid w:val="0002664E"/>
    <w:rsid w:val="0003264F"/>
    <w:rsid w:val="000423D1"/>
    <w:rsid w:val="000438BF"/>
    <w:rsid w:val="00046D9F"/>
    <w:rsid w:val="00047E2C"/>
    <w:rsid w:val="00047E7C"/>
    <w:rsid w:val="0005339C"/>
    <w:rsid w:val="000547C7"/>
    <w:rsid w:val="00056B25"/>
    <w:rsid w:val="00060BBC"/>
    <w:rsid w:val="00061719"/>
    <w:rsid w:val="00062082"/>
    <w:rsid w:val="00071560"/>
    <w:rsid w:val="00086A7C"/>
    <w:rsid w:val="00087F0B"/>
    <w:rsid w:val="00092888"/>
    <w:rsid w:val="00093945"/>
    <w:rsid w:val="00095618"/>
    <w:rsid w:val="000966B3"/>
    <w:rsid w:val="000C207D"/>
    <w:rsid w:val="000C7834"/>
    <w:rsid w:val="000D35B8"/>
    <w:rsid w:val="000D65B7"/>
    <w:rsid w:val="000D72FA"/>
    <w:rsid w:val="000E409B"/>
    <w:rsid w:val="000E6265"/>
    <w:rsid w:val="000E62B2"/>
    <w:rsid w:val="000E7D40"/>
    <w:rsid w:val="000F1226"/>
    <w:rsid w:val="000F1DCE"/>
    <w:rsid w:val="000F2FFD"/>
    <w:rsid w:val="000F39D9"/>
    <w:rsid w:val="001012A0"/>
    <w:rsid w:val="00126FF1"/>
    <w:rsid w:val="00131E59"/>
    <w:rsid w:val="001424E5"/>
    <w:rsid w:val="0014341E"/>
    <w:rsid w:val="00163143"/>
    <w:rsid w:val="00163E17"/>
    <w:rsid w:val="00170CE2"/>
    <w:rsid w:val="001729EE"/>
    <w:rsid w:val="00181FD5"/>
    <w:rsid w:val="0018353C"/>
    <w:rsid w:val="001908C7"/>
    <w:rsid w:val="001A2930"/>
    <w:rsid w:val="001A56B4"/>
    <w:rsid w:val="001A61DD"/>
    <w:rsid w:val="001B2956"/>
    <w:rsid w:val="001B6DA1"/>
    <w:rsid w:val="001C7F8D"/>
    <w:rsid w:val="001D6F83"/>
    <w:rsid w:val="001F25ED"/>
    <w:rsid w:val="00200D16"/>
    <w:rsid w:val="00201C82"/>
    <w:rsid w:val="00203856"/>
    <w:rsid w:val="00205B26"/>
    <w:rsid w:val="002131E9"/>
    <w:rsid w:val="0022552B"/>
    <w:rsid w:val="00232C0F"/>
    <w:rsid w:val="00240C37"/>
    <w:rsid w:val="00242AF1"/>
    <w:rsid w:val="002450DC"/>
    <w:rsid w:val="00245D96"/>
    <w:rsid w:val="00247A86"/>
    <w:rsid w:val="00247B5F"/>
    <w:rsid w:val="00251290"/>
    <w:rsid w:val="0025750B"/>
    <w:rsid w:val="0026759C"/>
    <w:rsid w:val="00274BFE"/>
    <w:rsid w:val="00277C29"/>
    <w:rsid w:val="002957EB"/>
    <w:rsid w:val="002B4B86"/>
    <w:rsid w:val="002B73D3"/>
    <w:rsid w:val="002B7C06"/>
    <w:rsid w:val="002C2D8E"/>
    <w:rsid w:val="002C423A"/>
    <w:rsid w:val="002D6139"/>
    <w:rsid w:val="002D6A43"/>
    <w:rsid w:val="002E69F1"/>
    <w:rsid w:val="002E6D9B"/>
    <w:rsid w:val="002F246A"/>
    <w:rsid w:val="002F4D98"/>
    <w:rsid w:val="002F51B9"/>
    <w:rsid w:val="00322A27"/>
    <w:rsid w:val="00322DAE"/>
    <w:rsid w:val="00324845"/>
    <w:rsid w:val="00343409"/>
    <w:rsid w:val="003515AA"/>
    <w:rsid w:val="00363012"/>
    <w:rsid w:val="00374157"/>
    <w:rsid w:val="00377AA3"/>
    <w:rsid w:val="00382D08"/>
    <w:rsid w:val="0039463D"/>
    <w:rsid w:val="003A028F"/>
    <w:rsid w:val="003B0189"/>
    <w:rsid w:val="003B68CF"/>
    <w:rsid w:val="003C1B95"/>
    <w:rsid w:val="003D5D2F"/>
    <w:rsid w:val="003E2D74"/>
    <w:rsid w:val="003E5DD9"/>
    <w:rsid w:val="003F2C3D"/>
    <w:rsid w:val="00405F6A"/>
    <w:rsid w:val="004106EB"/>
    <w:rsid w:val="00411BFE"/>
    <w:rsid w:val="004147BE"/>
    <w:rsid w:val="00420C79"/>
    <w:rsid w:val="00427987"/>
    <w:rsid w:val="00437844"/>
    <w:rsid w:val="0044040E"/>
    <w:rsid w:val="00447D78"/>
    <w:rsid w:val="00452945"/>
    <w:rsid w:val="0046463A"/>
    <w:rsid w:val="00473117"/>
    <w:rsid w:val="00481C17"/>
    <w:rsid w:val="00483AA4"/>
    <w:rsid w:val="00494E89"/>
    <w:rsid w:val="004B34EA"/>
    <w:rsid w:val="004C05C7"/>
    <w:rsid w:val="004C3FCE"/>
    <w:rsid w:val="004C5937"/>
    <w:rsid w:val="004D0318"/>
    <w:rsid w:val="004F6EEF"/>
    <w:rsid w:val="005005D8"/>
    <w:rsid w:val="00500B93"/>
    <w:rsid w:val="00500DE0"/>
    <w:rsid w:val="00507329"/>
    <w:rsid w:val="005249EB"/>
    <w:rsid w:val="0052712A"/>
    <w:rsid w:val="005311D3"/>
    <w:rsid w:val="00534BFB"/>
    <w:rsid w:val="00547AFF"/>
    <w:rsid w:val="00554363"/>
    <w:rsid w:val="00560DCE"/>
    <w:rsid w:val="005672AB"/>
    <w:rsid w:val="005756C9"/>
    <w:rsid w:val="00576DD0"/>
    <w:rsid w:val="0059684C"/>
    <w:rsid w:val="005B47C2"/>
    <w:rsid w:val="005C08EB"/>
    <w:rsid w:val="005C480B"/>
    <w:rsid w:val="005D62C1"/>
    <w:rsid w:val="005D6CD1"/>
    <w:rsid w:val="005F1488"/>
    <w:rsid w:val="005F40A3"/>
    <w:rsid w:val="005F4FB4"/>
    <w:rsid w:val="00600062"/>
    <w:rsid w:val="0060513E"/>
    <w:rsid w:val="0061731C"/>
    <w:rsid w:val="00624423"/>
    <w:rsid w:val="00643C2F"/>
    <w:rsid w:val="00643D41"/>
    <w:rsid w:val="00657CFC"/>
    <w:rsid w:val="006611EF"/>
    <w:rsid w:val="0067159E"/>
    <w:rsid w:val="00672477"/>
    <w:rsid w:val="006827CE"/>
    <w:rsid w:val="0068285B"/>
    <w:rsid w:val="006970F4"/>
    <w:rsid w:val="006A51A8"/>
    <w:rsid w:val="006A5C6C"/>
    <w:rsid w:val="006C6AB0"/>
    <w:rsid w:val="006D28FF"/>
    <w:rsid w:val="006D54D5"/>
    <w:rsid w:val="006F03EA"/>
    <w:rsid w:val="006F0B5D"/>
    <w:rsid w:val="006F21F8"/>
    <w:rsid w:val="006F690E"/>
    <w:rsid w:val="00712A79"/>
    <w:rsid w:val="00713A16"/>
    <w:rsid w:val="007160F6"/>
    <w:rsid w:val="00716C94"/>
    <w:rsid w:val="00720D82"/>
    <w:rsid w:val="00730119"/>
    <w:rsid w:val="007302BF"/>
    <w:rsid w:val="00734F74"/>
    <w:rsid w:val="007379B4"/>
    <w:rsid w:val="00742C9A"/>
    <w:rsid w:val="007513EB"/>
    <w:rsid w:val="00751C9A"/>
    <w:rsid w:val="00760269"/>
    <w:rsid w:val="00760485"/>
    <w:rsid w:val="007658C4"/>
    <w:rsid w:val="00775800"/>
    <w:rsid w:val="00784C37"/>
    <w:rsid w:val="007947CE"/>
    <w:rsid w:val="007A1688"/>
    <w:rsid w:val="007C12F2"/>
    <w:rsid w:val="007D251B"/>
    <w:rsid w:val="007D5A97"/>
    <w:rsid w:val="007E3C30"/>
    <w:rsid w:val="007E5BBD"/>
    <w:rsid w:val="007E7316"/>
    <w:rsid w:val="007E78F7"/>
    <w:rsid w:val="007F2D2F"/>
    <w:rsid w:val="007F3614"/>
    <w:rsid w:val="007F6C2A"/>
    <w:rsid w:val="007F76DE"/>
    <w:rsid w:val="00802F52"/>
    <w:rsid w:val="00803C18"/>
    <w:rsid w:val="00810796"/>
    <w:rsid w:val="00822414"/>
    <w:rsid w:val="00830710"/>
    <w:rsid w:val="00833613"/>
    <w:rsid w:val="00836609"/>
    <w:rsid w:val="00842F09"/>
    <w:rsid w:val="00845BCA"/>
    <w:rsid w:val="0085296A"/>
    <w:rsid w:val="00863FD3"/>
    <w:rsid w:val="00864B1A"/>
    <w:rsid w:val="00876481"/>
    <w:rsid w:val="008779E3"/>
    <w:rsid w:val="008878FE"/>
    <w:rsid w:val="008A1345"/>
    <w:rsid w:val="008A45DB"/>
    <w:rsid w:val="008A7BCC"/>
    <w:rsid w:val="008B1280"/>
    <w:rsid w:val="008B30F4"/>
    <w:rsid w:val="008B485D"/>
    <w:rsid w:val="008B74BB"/>
    <w:rsid w:val="008C0316"/>
    <w:rsid w:val="008C5F36"/>
    <w:rsid w:val="008D529E"/>
    <w:rsid w:val="008E019B"/>
    <w:rsid w:val="008E2B7F"/>
    <w:rsid w:val="008E40B1"/>
    <w:rsid w:val="00944059"/>
    <w:rsid w:val="009563A1"/>
    <w:rsid w:val="0096512C"/>
    <w:rsid w:val="00974E47"/>
    <w:rsid w:val="00976916"/>
    <w:rsid w:val="009773A6"/>
    <w:rsid w:val="0098055C"/>
    <w:rsid w:val="00987FD4"/>
    <w:rsid w:val="009A0007"/>
    <w:rsid w:val="009A1043"/>
    <w:rsid w:val="009D0E1B"/>
    <w:rsid w:val="009D58D3"/>
    <w:rsid w:val="009F0A05"/>
    <w:rsid w:val="009F2B40"/>
    <w:rsid w:val="009F48A4"/>
    <w:rsid w:val="009F62FF"/>
    <w:rsid w:val="00A01A1B"/>
    <w:rsid w:val="00A03450"/>
    <w:rsid w:val="00A03C47"/>
    <w:rsid w:val="00A10A48"/>
    <w:rsid w:val="00A110EF"/>
    <w:rsid w:val="00A17BCD"/>
    <w:rsid w:val="00A260A1"/>
    <w:rsid w:val="00A37AFA"/>
    <w:rsid w:val="00A44B90"/>
    <w:rsid w:val="00A5783F"/>
    <w:rsid w:val="00A61FE3"/>
    <w:rsid w:val="00A6492C"/>
    <w:rsid w:val="00A73FB8"/>
    <w:rsid w:val="00A74A0B"/>
    <w:rsid w:val="00A80BEB"/>
    <w:rsid w:val="00AA5009"/>
    <w:rsid w:val="00AA71B5"/>
    <w:rsid w:val="00AB1B2C"/>
    <w:rsid w:val="00AC1E7C"/>
    <w:rsid w:val="00AC3E82"/>
    <w:rsid w:val="00AC5CCB"/>
    <w:rsid w:val="00AC6514"/>
    <w:rsid w:val="00AD75BD"/>
    <w:rsid w:val="00AE21B5"/>
    <w:rsid w:val="00AE37E7"/>
    <w:rsid w:val="00AE3D41"/>
    <w:rsid w:val="00B00ED2"/>
    <w:rsid w:val="00B124EE"/>
    <w:rsid w:val="00B13534"/>
    <w:rsid w:val="00B170C3"/>
    <w:rsid w:val="00B20B4A"/>
    <w:rsid w:val="00B277AF"/>
    <w:rsid w:val="00B41434"/>
    <w:rsid w:val="00B439D1"/>
    <w:rsid w:val="00B658CE"/>
    <w:rsid w:val="00B8053F"/>
    <w:rsid w:val="00BA158B"/>
    <w:rsid w:val="00BA755A"/>
    <w:rsid w:val="00BB3028"/>
    <w:rsid w:val="00BC4F18"/>
    <w:rsid w:val="00BD7150"/>
    <w:rsid w:val="00BE46B7"/>
    <w:rsid w:val="00BE521A"/>
    <w:rsid w:val="00BF6E53"/>
    <w:rsid w:val="00C41940"/>
    <w:rsid w:val="00C45B6C"/>
    <w:rsid w:val="00C47A27"/>
    <w:rsid w:val="00C510D7"/>
    <w:rsid w:val="00C6296A"/>
    <w:rsid w:val="00C63D48"/>
    <w:rsid w:val="00C709EE"/>
    <w:rsid w:val="00C74412"/>
    <w:rsid w:val="00C80691"/>
    <w:rsid w:val="00C850E2"/>
    <w:rsid w:val="00C9375F"/>
    <w:rsid w:val="00C970D8"/>
    <w:rsid w:val="00CA4F75"/>
    <w:rsid w:val="00CB1085"/>
    <w:rsid w:val="00CB2ED7"/>
    <w:rsid w:val="00CB64E4"/>
    <w:rsid w:val="00CC54CA"/>
    <w:rsid w:val="00CD1589"/>
    <w:rsid w:val="00CD28C5"/>
    <w:rsid w:val="00CE5554"/>
    <w:rsid w:val="00CF1737"/>
    <w:rsid w:val="00D000A1"/>
    <w:rsid w:val="00D0046D"/>
    <w:rsid w:val="00D074B5"/>
    <w:rsid w:val="00D1459A"/>
    <w:rsid w:val="00D1484D"/>
    <w:rsid w:val="00D1579B"/>
    <w:rsid w:val="00D178BB"/>
    <w:rsid w:val="00D22313"/>
    <w:rsid w:val="00D24ED7"/>
    <w:rsid w:val="00D26CDA"/>
    <w:rsid w:val="00D278F8"/>
    <w:rsid w:val="00D30DEB"/>
    <w:rsid w:val="00D32DB8"/>
    <w:rsid w:val="00D42427"/>
    <w:rsid w:val="00D426AF"/>
    <w:rsid w:val="00D51CE9"/>
    <w:rsid w:val="00D5463C"/>
    <w:rsid w:val="00D62A1D"/>
    <w:rsid w:val="00D75D28"/>
    <w:rsid w:val="00D8049C"/>
    <w:rsid w:val="00D82EE4"/>
    <w:rsid w:val="00D86D16"/>
    <w:rsid w:val="00DA338C"/>
    <w:rsid w:val="00DA37C6"/>
    <w:rsid w:val="00DC3DF5"/>
    <w:rsid w:val="00DD1219"/>
    <w:rsid w:val="00DD68A8"/>
    <w:rsid w:val="00DE5A35"/>
    <w:rsid w:val="00E21902"/>
    <w:rsid w:val="00E237FF"/>
    <w:rsid w:val="00E300ED"/>
    <w:rsid w:val="00E31A4D"/>
    <w:rsid w:val="00E32D8B"/>
    <w:rsid w:val="00E32F2D"/>
    <w:rsid w:val="00E34C11"/>
    <w:rsid w:val="00E47763"/>
    <w:rsid w:val="00E56E81"/>
    <w:rsid w:val="00E60F6A"/>
    <w:rsid w:val="00E616DD"/>
    <w:rsid w:val="00E61821"/>
    <w:rsid w:val="00E72F20"/>
    <w:rsid w:val="00E95A29"/>
    <w:rsid w:val="00EA0852"/>
    <w:rsid w:val="00EA1EEC"/>
    <w:rsid w:val="00EA4A58"/>
    <w:rsid w:val="00EC2B4A"/>
    <w:rsid w:val="00EE1E86"/>
    <w:rsid w:val="00EE54F2"/>
    <w:rsid w:val="00EF22CA"/>
    <w:rsid w:val="00F05757"/>
    <w:rsid w:val="00F05786"/>
    <w:rsid w:val="00F26D53"/>
    <w:rsid w:val="00F420F2"/>
    <w:rsid w:val="00F42DE3"/>
    <w:rsid w:val="00F475D9"/>
    <w:rsid w:val="00F51107"/>
    <w:rsid w:val="00F83EEB"/>
    <w:rsid w:val="00F92EFE"/>
    <w:rsid w:val="00F942C9"/>
    <w:rsid w:val="00FA52A5"/>
    <w:rsid w:val="00FA60B3"/>
    <w:rsid w:val="00FC3704"/>
    <w:rsid w:val="00FD0F3B"/>
    <w:rsid w:val="00FD4759"/>
    <w:rsid w:val="00FD780E"/>
    <w:rsid w:val="00FE4DE1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6E503"/>
  <w15:chartTrackingRefBased/>
  <w15:docId w15:val="{10CED996-266D-4BEB-8182-C8D5B8E4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2C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A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4F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2CA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F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C6A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6A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A5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D6A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4F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E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7D4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7D40"/>
    <w:rPr>
      <w:sz w:val="18"/>
      <w:szCs w:val="18"/>
    </w:rPr>
  </w:style>
  <w:style w:type="paragraph" w:styleId="aa">
    <w:name w:val="List Paragraph"/>
    <w:basedOn w:val="a"/>
    <w:uiPriority w:val="34"/>
    <w:qFormat/>
    <w:rsid w:val="005311D3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5311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31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65CC-680E-4439-9CC3-5FABCD33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/>
  <cp:lastModifiedBy>Administrator</cp:lastModifiedBy>
  <cp:revision>429</cp:revision>
  <dcterms:created xsi:type="dcterms:W3CDTF">2019-01-26T14:17:00Z</dcterms:created>
  <dcterms:modified xsi:type="dcterms:W3CDTF">2019-02-02T00:49:00Z</dcterms:modified>
</cp:coreProperties>
</file>