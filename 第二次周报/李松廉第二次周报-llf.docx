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1A5F" w14:textId="15C0521E" w:rsidR="00F8713F" w:rsidRDefault="0048749E" w:rsidP="0048749E">
      <w:pPr>
        <w:pStyle w:val="1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/</w:t>
      </w:r>
      <w:r>
        <w:t>01/15-19/01/</w:t>
      </w:r>
      <w:r w:rsidR="00487458">
        <w:t>22</w:t>
      </w:r>
      <w:r w:rsidR="00650F47">
        <w:t xml:space="preserve">  </w:t>
      </w:r>
      <w:r w:rsidR="004E77C5">
        <w:rPr>
          <w:rFonts w:hint="eastAsia"/>
        </w:rPr>
        <w:t>第</w:t>
      </w:r>
      <w:r w:rsidR="0034006D">
        <w:rPr>
          <w:rFonts w:hint="eastAsia"/>
        </w:rPr>
        <w:t>二</w:t>
      </w:r>
      <w:r w:rsidR="004E77C5">
        <w:rPr>
          <w:rFonts w:hint="eastAsia"/>
        </w:rPr>
        <w:t xml:space="preserve">次周报 </w:t>
      </w:r>
    </w:p>
    <w:p w14:paraId="38748254" w14:textId="2B88FFD9" w:rsidR="006738C1" w:rsidRDefault="00DF269E" w:rsidP="006738C1">
      <w:pPr>
        <w:pStyle w:val="2"/>
      </w:pPr>
      <w:r>
        <w:rPr>
          <w:rFonts w:hint="eastAsia"/>
        </w:rPr>
        <w:t>上次周报的有关问题</w:t>
      </w:r>
    </w:p>
    <w:p w14:paraId="4734C7F6" w14:textId="103AE218" w:rsidR="00D7473F" w:rsidRDefault="00ED3B8E" w:rsidP="00D747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884B35">
        <w:rPr>
          <w:rFonts w:hint="eastAsia"/>
        </w:rPr>
        <w:t>于</w:t>
      </w:r>
      <w:proofErr w:type="spellStart"/>
      <w:r w:rsidR="006D7470">
        <w:rPr>
          <w:rFonts w:hint="eastAsia"/>
        </w:rPr>
        <w:t>MonoRTM</w:t>
      </w:r>
      <w:proofErr w:type="spellEnd"/>
      <w:r w:rsidR="006D7470">
        <w:rPr>
          <w:rFonts w:hint="eastAsia"/>
        </w:rPr>
        <w:t>模型</w:t>
      </w:r>
      <w:r w:rsidR="00BD7F90">
        <w:rPr>
          <w:rFonts w:hint="eastAsia"/>
        </w:rPr>
        <w:t>只是需要输入历史</w:t>
      </w:r>
      <w:r w:rsidR="001B483E">
        <w:rPr>
          <w:rFonts w:hint="eastAsia"/>
        </w:rPr>
        <w:t>的探空数据</w:t>
      </w:r>
      <w:r w:rsidR="00D7473F">
        <w:rPr>
          <w:rFonts w:hint="eastAsia"/>
        </w:rPr>
        <w:t>，</w:t>
      </w:r>
      <w:proofErr w:type="gramStart"/>
      <w:r w:rsidR="00E03118">
        <w:rPr>
          <w:rFonts w:hint="eastAsia"/>
        </w:rPr>
        <w:t>其它</w:t>
      </w:r>
      <w:r w:rsidR="00022E5B" w:rsidRPr="00022E5B">
        <w:t>利用</w:t>
      </w:r>
      <w:proofErr w:type="gramEnd"/>
      <w:r w:rsidR="00022E5B" w:rsidRPr="00022E5B">
        <w:t>了 Voigt 线型，相关参数 来源于 HITRAN 数据库( 如水汽的压力加宽系数、 温度加宽系数和自加宽系数等) ，水汽吸收谱采用 MTCKD模型，该模型中考虑到了氧气、氮、二氧化碳和臭氧的压力加宽和自加宽效应。</w:t>
      </w:r>
      <w:proofErr w:type="spellStart"/>
      <w:r w:rsidR="00022E5B" w:rsidRPr="00022E5B">
        <w:t>MonoRTM</w:t>
      </w:r>
      <w:proofErr w:type="spellEnd"/>
      <w:r w:rsidR="00022E5B" w:rsidRPr="00022E5B">
        <w:t xml:space="preserve"> 模型中还使用了包含中心频率为22. 2和183. 3 GHz的水汽吸收线情况，也处理了氧气吸收线在微波频段的重叠情况。对于云中液态水的影响， </w:t>
      </w:r>
      <w:proofErr w:type="spellStart"/>
      <w:r w:rsidR="00022E5B" w:rsidRPr="00022E5B">
        <w:t>MonoRTM</w:t>
      </w:r>
      <w:proofErr w:type="spellEnd"/>
      <w:r w:rsidR="00022E5B" w:rsidRPr="00022E5B">
        <w:t>采用Liebe 吸收模型，计算云中出现液态水情况下的辐亮度。</w:t>
      </w:r>
      <w:r w:rsidR="00D7473F">
        <w:rPr>
          <w:rFonts w:hint="eastAsia"/>
        </w:rPr>
        <w:t>下面是</w:t>
      </w:r>
      <w:r w:rsidR="00273466">
        <w:rPr>
          <w:rFonts w:hint="eastAsia"/>
        </w:rPr>
        <w:t>多元线性</w:t>
      </w:r>
      <w:r w:rsidR="00011BD7">
        <w:rPr>
          <w:rFonts w:hint="eastAsia"/>
        </w:rPr>
        <w:t>回归反演</w:t>
      </w:r>
      <w:r w:rsidR="00D7473F">
        <w:rPr>
          <w:rFonts w:hint="eastAsia"/>
        </w:rPr>
        <w:t>流程</w:t>
      </w:r>
      <w:r w:rsidR="00273466">
        <w:rPr>
          <w:rFonts w:hint="eastAsia"/>
        </w:rPr>
        <w:t>的一部分</w:t>
      </w:r>
      <w:r w:rsidR="00EA1D70">
        <w:rPr>
          <w:rFonts w:hint="eastAsia"/>
        </w:rPr>
        <w:t>：</w:t>
      </w:r>
    </w:p>
    <w:p w14:paraId="1103CEEC" w14:textId="01F25989" w:rsidR="00C75971" w:rsidRPr="00130E7E" w:rsidRDefault="004F45B5" w:rsidP="00C75971">
      <w:r>
        <w:rPr>
          <w:noProof/>
        </w:rPr>
        <w:drawing>
          <wp:inline distT="0" distB="0" distL="0" distR="0" wp14:anchorId="496196D7" wp14:editId="1CD398AD">
            <wp:extent cx="2090057" cy="183281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942" cy="184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D659" w14:textId="41D5D04B" w:rsidR="006738C1" w:rsidRDefault="007416EE" w:rsidP="006738C1">
      <w:r>
        <w:rPr>
          <w:rFonts w:hint="eastAsia"/>
        </w:rPr>
        <w:t>2</w:t>
      </w:r>
      <w:r>
        <w:t>.</w:t>
      </w:r>
      <w:r w:rsidR="0094062F">
        <w:t xml:space="preserve"> </w:t>
      </w:r>
      <w:proofErr w:type="gramStart"/>
      <w:r w:rsidR="00573CBE">
        <w:rPr>
          <w:rFonts w:hint="eastAsia"/>
        </w:rPr>
        <w:t>辐射亮温的</w:t>
      </w:r>
      <w:proofErr w:type="gramEnd"/>
      <w:r w:rsidR="00336A49">
        <w:rPr>
          <w:rFonts w:hint="eastAsia"/>
        </w:rPr>
        <w:t>输出</w:t>
      </w:r>
      <w:r w:rsidR="00E3236C">
        <w:rPr>
          <w:rFonts w:hint="eastAsia"/>
        </w:rPr>
        <w:t>是</w:t>
      </w:r>
      <w:r w:rsidR="00C50955">
        <w:rPr>
          <w:rFonts w:hint="eastAsia"/>
        </w:rPr>
        <w:t>积分值不是简单的叠加</w:t>
      </w:r>
      <w:r w:rsidR="004D1170">
        <w:rPr>
          <w:rFonts w:hint="eastAsia"/>
        </w:rPr>
        <w:t>，从微波辐射传输方程可以看出</w:t>
      </w:r>
      <w:r w:rsidR="00F97DE8">
        <w:rPr>
          <w:rFonts w:hint="eastAsia"/>
        </w:rPr>
        <w:t>，是</w:t>
      </w:r>
      <w:r w:rsidR="00681772">
        <w:rPr>
          <w:rFonts w:hint="eastAsia"/>
        </w:rPr>
        <w:t>各个高度</w:t>
      </w:r>
      <w:r w:rsidR="00F97DE8">
        <w:rPr>
          <w:rFonts w:hint="eastAsia"/>
        </w:rPr>
        <w:t>温度的积分</w:t>
      </w:r>
      <w:r w:rsidR="00DE1D8D">
        <w:rPr>
          <w:rFonts w:hint="eastAsia"/>
        </w:rPr>
        <w:t>而温度</w:t>
      </w:r>
      <w:r w:rsidR="003A0C0C">
        <w:rPr>
          <w:rFonts w:hint="eastAsia"/>
        </w:rPr>
        <w:t>对应的就是</w:t>
      </w:r>
      <w:r w:rsidR="00DF3060">
        <w:rPr>
          <w:rFonts w:hint="eastAsia"/>
        </w:rPr>
        <w:t>亮温</w:t>
      </w:r>
      <w:r w:rsidR="001E2195">
        <w:rPr>
          <w:rFonts w:hint="eastAsia"/>
        </w:rPr>
        <w:t>，也就是不同高度</w:t>
      </w:r>
      <w:proofErr w:type="gramStart"/>
      <w:r w:rsidR="001E2195">
        <w:rPr>
          <w:rFonts w:hint="eastAsia"/>
        </w:rPr>
        <w:t>的亮温</w:t>
      </w:r>
      <w:proofErr w:type="gramEnd"/>
      <w:r w:rsidR="001E2195">
        <w:rPr>
          <w:rFonts w:hint="eastAsia"/>
        </w:rPr>
        <w:t>的积分</w:t>
      </w:r>
      <w:r w:rsidR="00426581">
        <w:rPr>
          <w:rFonts w:hint="eastAsia"/>
        </w:rPr>
        <w:t>。</w:t>
      </w:r>
    </w:p>
    <w:p w14:paraId="2B7947F9" w14:textId="5B65B28D" w:rsidR="006738C1" w:rsidRPr="006738C1" w:rsidRDefault="0010400E" w:rsidP="006738C1">
      <w:r>
        <w:t>3.</w:t>
      </w:r>
      <w:r w:rsidR="00C673CB">
        <w:t xml:space="preserve"> </w:t>
      </w:r>
      <w:r w:rsidR="00407121">
        <w:rPr>
          <w:rFonts w:hint="eastAsia"/>
        </w:rPr>
        <w:t>关于神经网络</w:t>
      </w:r>
      <w:r w:rsidR="00074A3B">
        <w:rPr>
          <w:rFonts w:hint="eastAsia"/>
        </w:rPr>
        <w:t>输入</w:t>
      </w:r>
      <w:r w:rsidR="000619CE">
        <w:rPr>
          <w:rFonts w:hint="eastAsia"/>
          <w:kern w:val="0"/>
        </w:rPr>
        <w:t>地面大气压</w:t>
      </w:r>
      <w:r w:rsidR="00647EAD">
        <w:rPr>
          <w:rFonts w:hint="eastAsia"/>
          <w:kern w:val="0"/>
        </w:rPr>
        <w:t>的目的是增加这个</w:t>
      </w:r>
      <w:r w:rsidR="00C57D93">
        <w:rPr>
          <w:rFonts w:hint="eastAsia"/>
          <w:kern w:val="0"/>
        </w:rPr>
        <w:t>因为论文作者的探空数据没有水汽密度</w:t>
      </w:r>
      <w:r w:rsidR="00B14052">
        <w:rPr>
          <w:rFonts w:hint="eastAsia"/>
          <w:kern w:val="0"/>
        </w:rPr>
        <w:t>，输入神经网络时以</w:t>
      </w:r>
      <w:r w:rsidR="0093549D">
        <w:rPr>
          <w:rFonts w:hint="eastAsia"/>
          <w:kern w:val="0"/>
        </w:rPr>
        <w:t>与其相关</w:t>
      </w:r>
      <w:r w:rsidR="00667C4E">
        <w:rPr>
          <w:rFonts w:hint="eastAsia"/>
          <w:kern w:val="0"/>
        </w:rPr>
        <w:t>的</w:t>
      </w:r>
      <w:r w:rsidR="00AA2040">
        <w:rPr>
          <w:rFonts w:hint="eastAsia"/>
          <w:kern w:val="0"/>
        </w:rPr>
        <w:t>地面</w:t>
      </w:r>
      <w:r w:rsidR="00667C4E">
        <w:rPr>
          <w:rFonts w:hint="eastAsia"/>
          <w:kern w:val="0"/>
        </w:rPr>
        <w:t>大气压</w:t>
      </w:r>
      <w:r w:rsidR="00A720A3">
        <w:rPr>
          <w:rFonts w:hint="eastAsia"/>
          <w:kern w:val="0"/>
        </w:rPr>
        <w:t>作为影响因子</w:t>
      </w:r>
      <w:r w:rsidR="003E5B20">
        <w:rPr>
          <w:rFonts w:hint="eastAsia"/>
          <w:kern w:val="0"/>
        </w:rPr>
        <w:t>，如果探空数据里面</w:t>
      </w:r>
      <w:r w:rsidR="00110A50">
        <w:rPr>
          <w:rFonts w:hint="eastAsia"/>
          <w:kern w:val="0"/>
        </w:rPr>
        <w:t>有水汽密度的话便可以直接将水汽密度作为</w:t>
      </w:r>
      <w:r w:rsidR="00E97C55">
        <w:rPr>
          <w:rFonts w:hint="eastAsia"/>
          <w:kern w:val="0"/>
        </w:rPr>
        <w:t>影响因子输入</w:t>
      </w:r>
      <w:r w:rsidR="00A720A3">
        <w:rPr>
          <w:rFonts w:hint="eastAsia"/>
          <w:kern w:val="0"/>
        </w:rPr>
        <w:t>。</w:t>
      </w:r>
      <w:ins w:id="0" w:author="Administrator" w:date="2019-01-22T12:59:00Z">
        <w:r w:rsidR="00C50FCA">
          <w:rPr>
            <w:rFonts w:hint="eastAsia"/>
            <w:kern w:val="0"/>
          </w:rPr>
          <w:t>（水汽密度廓线探空</w:t>
        </w:r>
      </w:ins>
      <w:ins w:id="1" w:author="Administrator" w:date="2019-01-22T13:00:00Z">
        <w:r w:rsidR="00C50FCA">
          <w:rPr>
            <w:rFonts w:hint="eastAsia"/>
            <w:kern w:val="0"/>
          </w:rPr>
          <w:t>是没有的只能根据温湿度廓线计算，这个可以查看探孔资料</w:t>
        </w:r>
      </w:ins>
      <w:ins w:id="2" w:author="Administrator" w:date="2019-01-22T12:59:00Z">
        <w:r w:rsidR="00C50FCA">
          <w:rPr>
            <w:rFonts w:hint="eastAsia"/>
            <w:kern w:val="0"/>
          </w:rPr>
          <w:t>）</w:t>
        </w:r>
      </w:ins>
    </w:p>
    <w:p w14:paraId="33576C12" w14:textId="6A51703D" w:rsidR="00141E6A" w:rsidRDefault="002E6269" w:rsidP="002E6269">
      <w:pPr>
        <w:pStyle w:val="2"/>
      </w:pPr>
      <w:r>
        <w:rPr>
          <w:rFonts w:hint="eastAsia"/>
        </w:rPr>
        <w:t>主要学习内容</w:t>
      </w:r>
    </w:p>
    <w:p w14:paraId="514BB651" w14:textId="259E6D66" w:rsidR="00840C2A" w:rsidRPr="00840C2A" w:rsidRDefault="00840C2A" w:rsidP="00840C2A">
      <w:r>
        <w:rPr>
          <w:rFonts w:hint="eastAsia"/>
        </w:rPr>
        <w:t xml:space="preserve"> </w:t>
      </w:r>
      <w:r>
        <w:t xml:space="preserve"> </w:t>
      </w:r>
      <w:r w:rsidR="00A542DC">
        <w:rPr>
          <w:rFonts w:hint="eastAsia"/>
        </w:rPr>
        <w:t>微波辐射计的原理</w:t>
      </w:r>
      <w:r w:rsidR="009732E4">
        <w:rPr>
          <w:rFonts w:hint="eastAsia"/>
        </w:rPr>
        <w:t>和波段选取</w:t>
      </w:r>
      <w:r w:rsidR="000733CA">
        <w:rPr>
          <w:rFonts w:hint="eastAsia"/>
        </w:rPr>
        <w:t>问题</w:t>
      </w:r>
      <w:r w:rsidR="00F426E5">
        <w:rPr>
          <w:rFonts w:hint="eastAsia"/>
        </w:rPr>
        <w:t>以及一些基础公式</w:t>
      </w:r>
      <w:r w:rsidR="009E3597">
        <w:rPr>
          <w:rFonts w:hint="eastAsia"/>
        </w:rPr>
        <w:t>，正在尝试</w:t>
      </w:r>
      <w:r w:rsidR="001A096F">
        <w:rPr>
          <w:rFonts w:hint="eastAsia"/>
        </w:rPr>
        <w:t>在</w:t>
      </w:r>
      <w:proofErr w:type="spellStart"/>
      <w:r w:rsidR="001A096F">
        <w:rPr>
          <w:rFonts w:hint="eastAsia"/>
        </w:rPr>
        <w:t>linux</w:t>
      </w:r>
      <w:proofErr w:type="spellEnd"/>
      <w:r w:rsidR="001A096F">
        <w:rPr>
          <w:rFonts w:hint="eastAsia"/>
        </w:rPr>
        <w:t>上运行</w:t>
      </w:r>
      <w:proofErr w:type="spellStart"/>
      <w:r w:rsidR="0044007F" w:rsidRPr="0044007F">
        <w:t>MonoRTM</w:t>
      </w:r>
      <w:proofErr w:type="spellEnd"/>
      <w:r w:rsidR="00392C33">
        <w:rPr>
          <w:rFonts w:hint="eastAsia"/>
        </w:rPr>
        <w:t>官网上的代码。</w:t>
      </w:r>
      <w:ins w:id="3" w:author="Administrator" w:date="2019-01-22T13:01:00Z">
        <w:r w:rsidR="00FC538D">
          <w:rPr>
            <w:rFonts w:hint="eastAsia"/>
          </w:rPr>
          <w:t>（Windows</w:t>
        </w:r>
      </w:ins>
      <w:ins w:id="4" w:author="Administrator" w:date="2019-01-22T13:02:00Z">
        <w:r w:rsidR="00FC538D">
          <w:rPr>
            <w:rFonts w:hint="eastAsia"/>
          </w:rPr>
          <w:t>上应该也可以运行</w:t>
        </w:r>
      </w:ins>
      <w:ins w:id="5" w:author="Administrator" w:date="2019-01-22T13:01:00Z">
        <w:r w:rsidR="00FC538D">
          <w:rPr>
            <w:rFonts w:hint="eastAsia"/>
          </w:rPr>
          <w:t>）</w:t>
        </w:r>
      </w:ins>
    </w:p>
    <w:p w14:paraId="490FAFAD" w14:textId="6E4413C6" w:rsidR="00A64D59" w:rsidRDefault="00062B23" w:rsidP="00CB499D">
      <w:pPr>
        <w:pStyle w:val="2"/>
      </w:pPr>
      <w:r>
        <w:rPr>
          <w:rFonts w:hint="eastAsia"/>
        </w:rPr>
        <w:t>基础</w:t>
      </w:r>
      <w:r w:rsidR="00976024">
        <w:rPr>
          <w:rFonts w:hint="eastAsia"/>
        </w:rPr>
        <w:t>概念</w:t>
      </w:r>
    </w:p>
    <w:p w14:paraId="44B7826C" w14:textId="07FBE315" w:rsidR="00176420" w:rsidRPr="00E32A49" w:rsidRDefault="00042787" w:rsidP="00176420">
      <w:pPr>
        <w:rPr>
          <w:b/>
        </w:rPr>
      </w:pPr>
      <w:r w:rsidRPr="00E32A49">
        <w:rPr>
          <w:rFonts w:hint="eastAsia"/>
          <w:b/>
        </w:rPr>
        <w:t>灰体：</w:t>
      </w:r>
      <w:r w:rsidR="00E9250F" w:rsidRPr="00E9250F">
        <w:rPr>
          <w:rFonts w:hint="eastAsia"/>
        </w:rPr>
        <w:t>普通</w:t>
      </w:r>
      <w:r w:rsidR="00531E5E">
        <w:rPr>
          <w:rFonts w:hint="eastAsia"/>
        </w:rPr>
        <w:t>物体并不能吸收</w:t>
      </w:r>
      <w:r w:rsidR="001008B0">
        <w:rPr>
          <w:rFonts w:hint="eastAsia"/>
        </w:rPr>
        <w:t>所有</w:t>
      </w:r>
      <w:r w:rsidR="002A40E9">
        <w:rPr>
          <w:rFonts w:hint="eastAsia"/>
        </w:rPr>
        <w:t>频率的电磁波</w:t>
      </w:r>
      <w:r w:rsidR="00CB1D6A">
        <w:rPr>
          <w:rFonts w:hint="eastAsia"/>
        </w:rPr>
        <w:t>，所以被称为灰体</w:t>
      </w:r>
      <w:r w:rsidR="003C65D8">
        <w:rPr>
          <w:rFonts w:hint="eastAsia"/>
        </w:rPr>
        <w:t>，</w:t>
      </w:r>
      <w:r w:rsidR="002E459B">
        <w:rPr>
          <w:rFonts w:hint="eastAsia"/>
        </w:rPr>
        <w:t>它的</w:t>
      </w:r>
      <w:r w:rsidR="0084692A">
        <w:rPr>
          <w:rFonts w:hint="eastAsia"/>
        </w:rPr>
        <w:t>辐射能量小于</w:t>
      </w:r>
      <w:r w:rsidR="00E60EF0">
        <w:rPr>
          <w:rFonts w:hint="eastAsia"/>
        </w:rPr>
        <w:t>黑体的</w:t>
      </w:r>
      <w:r w:rsidR="000D65F7">
        <w:rPr>
          <w:rFonts w:hint="eastAsia"/>
        </w:rPr>
        <w:t>辐射</w:t>
      </w:r>
      <w:r w:rsidR="00CD4238">
        <w:rPr>
          <w:rFonts w:hint="eastAsia"/>
        </w:rPr>
        <w:t>能量</w:t>
      </w:r>
      <w:r w:rsidR="005607AF">
        <w:rPr>
          <w:rFonts w:hint="eastAsia"/>
        </w:rPr>
        <w:t>，并且与方向有关系。</w:t>
      </w:r>
    </w:p>
    <w:p w14:paraId="329EEEF4" w14:textId="2B0B03E4" w:rsidR="00176420" w:rsidRDefault="003F191A" w:rsidP="00176420">
      <w:pPr>
        <w:rPr>
          <w:b/>
        </w:rPr>
      </w:pPr>
      <w:r w:rsidRPr="003F191A">
        <w:rPr>
          <w:rFonts w:hint="eastAsia"/>
          <w:b/>
        </w:rPr>
        <w:t>球面分层大气模型：</w:t>
      </w:r>
      <w:r w:rsidR="004F4F2B">
        <w:rPr>
          <w:rFonts w:hint="eastAsia"/>
        </w:rPr>
        <w:t>大气的吸收系数是高度的函数，所以将大气分层很多层</w:t>
      </w:r>
      <w:r w:rsidR="00D84FF2">
        <w:rPr>
          <w:rFonts w:hint="eastAsia"/>
        </w:rPr>
        <w:t>，每一层的大气吸收系数都可视为常数</w:t>
      </w:r>
      <w:r w:rsidR="00597BA5">
        <w:rPr>
          <w:rFonts w:hint="eastAsia"/>
        </w:rPr>
        <w:t>，在较小的</w:t>
      </w:r>
      <w:r w:rsidR="00EE527E">
        <w:rPr>
          <w:rFonts w:hint="eastAsia"/>
        </w:rPr>
        <w:t>天顶角的情况下</w:t>
      </w:r>
      <w:r w:rsidR="00E862B2">
        <w:rPr>
          <w:rFonts w:hint="eastAsia"/>
        </w:rPr>
        <w:t>可以将地球表面视作水平面</w:t>
      </w:r>
      <w:r w:rsidR="00D84FF2">
        <w:rPr>
          <w:rFonts w:hint="eastAsia"/>
        </w:rPr>
        <w:t>。</w:t>
      </w:r>
      <w:r w:rsidR="004F4F2B" w:rsidRPr="003F191A">
        <w:rPr>
          <w:rFonts w:hint="eastAsia"/>
          <w:b/>
        </w:rPr>
        <w:t xml:space="preserve"> </w:t>
      </w:r>
    </w:p>
    <w:p w14:paraId="60A11B37" w14:textId="3B1263CD" w:rsidR="00CE0AD8" w:rsidRDefault="00290D58" w:rsidP="00176420">
      <w:pPr>
        <w:rPr>
          <w:b/>
        </w:rPr>
      </w:pPr>
      <w:r>
        <w:rPr>
          <w:rFonts w:hint="eastAsia"/>
          <w:b/>
        </w:rPr>
        <w:t>反演温湿度的理论支撑：</w:t>
      </w:r>
    </w:p>
    <w:p w14:paraId="4B8B95D3" w14:textId="16349CC1" w:rsidR="007C59D3" w:rsidRDefault="007C59D3" w:rsidP="0017642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B6E47C4" wp14:editId="40811B6E">
            <wp:extent cx="4958443" cy="220043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793" cy="22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A618" w14:textId="48E539EA" w:rsidR="00CE0AD8" w:rsidRPr="005E48FA" w:rsidRDefault="004B556F" w:rsidP="00176420">
      <w:r>
        <w:rPr>
          <w:rFonts w:hint="eastAsia"/>
          <w:b/>
        </w:rPr>
        <w:t>微波观测</w:t>
      </w:r>
      <w:r w:rsidR="005A6D5A">
        <w:rPr>
          <w:rFonts w:hint="eastAsia"/>
          <w:b/>
        </w:rPr>
        <w:t>通道的选择：</w:t>
      </w:r>
    </w:p>
    <w:p w14:paraId="686E0CEB" w14:textId="76B249C5" w:rsidR="005A6D5A" w:rsidRDefault="005A6D5A" w:rsidP="00176420">
      <w:pPr>
        <w:rPr>
          <w:b/>
        </w:rPr>
      </w:pPr>
      <w:r>
        <w:rPr>
          <w:noProof/>
        </w:rPr>
        <w:drawing>
          <wp:inline distT="0" distB="0" distL="0" distR="0" wp14:anchorId="4E2CC723" wp14:editId="34FC2A08">
            <wp:extent cx="3733800" cy="315480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506" cy="315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0108" w14:textId="247D27E6" w:rsidR="00060293" w:rsidRDefault="00F921C9" w:rsidP="00176420">
      <w:pPr>
        <w:rPr>
          <w:b/>
        </w:rPr>
      </w:pPr>
      <w:r>
        <w:rPr>
          <w:rFonts w:hint="eastAsia"/>
          <w:b/>
        </w:rPr>
        <w:t>辐射计的定标</w:t>
      </w:r>
      <w:r w:rsidR="00786593">
        <w:rPr>
          <w:rFonts w:hint="eastAsia"/>
          <w:b/>
        </w:rPr>
        <w:t>：</w:t>
      </w:r>
    </w:p>
    <w:p w14:paraId="6244C884" w14:textId="019330F3" w:rsidR="00F921C9" w:rsidRPr="003F191A" w:rsidRDefault="00C0471F" w:rsidP="00176420">
      <w:pPr>
        <w:rPr>
          <w:b/>
        </w:rPr>
      </w:pPr>
      <w:r>
        <w:rPr>
          <w:noProof/>
        </w:rPr>
        <w:drawing>
          <wp:inline distT="0" distB="0" distL="0" distR="0" wp14:anchorId="6D83DD65" wp14:editId="3FC7B062">
            <wp:extent cx="4969329" cy="201800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227" cy="20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24A" w14:textId="68219F88" w:rsidR="00EF7E76" w:rsidRDefault="002D170E" w:rsidP="002D170E">
      <w:pPr>
        <w:pStyle w:val="2"/>
      </w:pPr>
      <w:r>
        <w:rPr>
          <w:rFonts w:hint="eastAsia"/>
        </w:rPr>
        <w:lastRenderedPageBreak/>
        <w:t>心得</w:t>
      </w:r>
    </w:p>
    <w:p w14:paraId="4EFB155D" w14:textId="77777777" w:rsidR="00DC0CDA" w:rsidRDefault="003B09BC" w:rsidP="00A64D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着重了解了一下</w:t>
      </w:r>
      <w:r w:rsidR="00462B9A">
        <w:rPr>
          <w:rFonts w:hint="eastAsia"/>
        </w:rPr>
        <w:t>微波辐射计</w:t>
      </w:r>
      <w:r w:rsidR="002563A8">
        <w:rPr>
          <w:rFonts w:hint="eastAsia"/>
        </w:rPr>
        <w:t>（以M</w:t>
      </w:r>
      <w:r w:rsidR="002563A8">
        <w:t>P-3000A</w:t>
      </w:r>
      <w:r w:rsidR="002563A8">
        <w:rPr>
          <w:rFonts w:hint="eastAsia"/>
        </w:rPr>
        <w:t>为例子）</w:t>
      </w:r>
      <w:r w:rsidR="00C31E54">
        <w:rPr>
          <w:rFonts w:hint="eastAsia"/>
        </w:rPr>
        <w:t>，</w:t>
      </w:r>
      <w:r w:rsidR="00303327">
        <w:rPr>
          <w:rFonts w:hint="eastAsia"/>
        </w:rPr>
        <w:t>这是一个3</w:t>
      </w:r>
      <w:r w:rsidR="00303327">
        <w:t>5</w:t>
      </w:r>
      <w:r w:rsidR="00303327">
        <w:rPr>
          <w:rFonts w:hint="eastAsia"/>
        </w:rPr>
        <w:t>通道的微波辐射计</w:t>
      </w:r>
      <w:r w:rsidR="00350FCF">
        <w:rPr>
          <w:rFonts w:hint="eastAsia"/>
        </w:rPr>
        <w:t>，可以连续得到从地面到1</w:t>
      </w:r>
      <w:r w:rsidR="00350FCF">
        <w:t>0</w:t>
      </w:r>
      <w:r w:rsidR="00350FCF">
        <w:rPr>
          <w:rFonts w:hint="eastAsia"/>
        </w:rPr>
        <w:t>km高度上高分辨率的温度</w:t>
      </w:r>
      <w:r w:rsidR="00BC496A">
        <w:rPr>
          <w:rFonts w:hint="eastAsia"/>
        </w:rPr>
        <w:t>，相对湿度</w:t>
      </w:r>
      <w:r w:rsidR="00472765">
        <w:rPr>
          <w:rFonts w:hint="eastAsia"/>
        </w:rPr>
        <w:t>和水汽廓线</w:t>
      </w:r>
      <w:r w:rsidR="00B53B4C">
        <w:rPr>
          <w:rFonts w:hint="eastAsia"/>
        </w:rPr>
        <w:t>以及</w:t>
      </w:r>
      <w:r w:rsidR="00EE47D2">
        <w:rPr>
          <w:rFonts w:hint="eastAsia"/>
        </w:rPr>
        <w:t>较低分辨率的液态水廓线</w:t>
      </w:r>
      <w:r w:rsidR="00EA746C">
        <w:rPr>
          <w:rFonts w:hint="eastAsia"/>
        </w:rPr>
        <w:t>，总共有</w:t>
      </w:r>
      <w:r w:rsidR="00FE5697">
        <w:rPr>
          <w:rFonts w:hint="eastAsia"/>
        </w:rPr>
        <w:t>5</w:t>
      </w:r>
      <w:r w:rsidR="00FE5697">
        <w:t>8</w:t>
      </w:r>
      <w:r w:rsidR="00FE5697">
        <w:rPr>
          <w:rFonts w:hint="eastAsia"/>
        </w:rPr>
        <w:t>个数据层（这里就是运用了</w:t>
      </w:r>
      <w:r w:rsidR="00F45D5B" w:rsidRPr="00663D24">
        <w:rPr>
          <w:rFonts w:hint="eastAsia"/>
        </w:rPr>
        <w:t>球面分层大气模型</w:t>
      </w:r>
      <w:r w:rsidR="00FE5697">
        <w:rPr>
          <w:rFonts w:hint="eastAsia"/>
        </w:rPr>
        <w:t>）</w:t>
      </w:r>
      <w:r w:rsidR="00B0421A">
        <w:rPr>
          <w:rFonts w:hint="eastAsia"/>
        </w:rPr>
        <w:t>，采用的反演方法就是神经网络法</w:t>
      </w:r>
      <w:r w:rsidR="00D12F73">
        <w:rPr>
          <w:rFonts w:hint="eastAsia"/>
        </w:rPr>
        <w:t>，在波段的选择中</w:t>
      </w:r>
      <w:r w:rsidR="001F6F85">
        <w:rPr>
          <w:rFonts w:hint="eastAsia"/>
        </w:rPr>
        <w:t>温度廓</w:t>
      </w:r>
      <w:proofErr w:type="gramStart"/>
      <w:r w:rsidR="001F6F85">
        <w:rPr>
          <w:rFonts w:hint="eastAsia"/>
        </w:rPr>
        <w:t>线</w:t>
      </w:r>
      <w:r w:rsidR="00522FFE">
        <w:rPr>
          <w:rFonts w:hint="eastAsia"/>
        </w:rPr>
        <w:t>选择</w:t>
      </w:r>
      <w:proofErr w:type="gramEnd"/>
      <w:r w:rsidR="00E8207F">
        <w:rPr>
          <w:rFonts w:hint="eastAsia"/>
        </w:rPr>
        <w:t>5</w:t>
      </w:r>
      <w:r w:rsidR="00E8207F">
        <w:t>1</w:t>
      </w:r>
      <w:r w:rsidR="00E8207F">
        <w:rPr>
          <w:rFonts w:hint="eastAsia"/>
        </w:rPr>
        <w:t>-</w:t>
      </w:r>
      <w:r w:rsidR="00E8207F">
        <w:t>59</w:t>
      </w:r>
      <w:r w:rsidR="00E8207F">
        <w:rPr>
          <w:rFonts w:hint="eastAsia"/>
        </w:rPr>
        <w:t>GH</w:t>
      </w:r>
      <w:r w:rsidR="00E8207F">
        <w:t>z</w:t>
      </w:r>
      <w:r w:rsidR="009B71C4">
        <w:rPr>
          <w:rFonts w:hint="eastAsia"/>
        </w:rPr>
        <w:t>（1</w:t>
      </w:r>
      <w:r w:rsidR="009B71C4">
        <w:t>4</w:t>
      </w:r>
      <w:r w:rsidR="009B71C4">
        <w:rPr>
          <w:rFonts w:hint="eastAsia"/>
        </w:rPr>
        <w:t>通道）</w:t>
      </w:r>
      <w:r w:rsidR="00E8207F">
        <w:rPr>
          <w:rFonts w:hint="eastAsia"/>
        </w:rPr>
        <w:t>之间的</w:t>
      </w:r>
      <w:commentRangeStart w:id="6"/>
      <w:r w:rsidR="008369BF" w:rsidRPr="00FC538D">
        <w:rPr>
          <w:rFonts w:hint="eastAsia"/>
          <w:highlight w:val="yellow"/>
        </w:rPr>
        <w:t>7</w:t>
      </w:r>
      <w:commentRangeEnd w:id="6"/>
      <w:r w:rsidR="00FC538D">
        <w:rPr>
          <w:rStyle w:val="aa"/>
        </w:rPr>
        <w:commentReference w:id="6"/>
      </w:r>
      <w:proofErr w:type="gramStart"/>
      <w:r w:rsidR="008369BF">
        <w:rPr>
          <w:rFonts w:hint="eastAsia"/>
        </w:rPr>
        <w:t>个</w:t>
      </w:r>
      <w:proofErr w:type="gramEnd"/>
      <w:r w:rsidR="008369BF">
        <w:rPr>
          <w:rFonts w:hint="eastAsia"/>
        </w:rPr>
        <w:t>频率</w:t>
      </w:r>
      <w:r w:rsidR="008369BF" w:rsidRPr="008369BF">
        <w:rPr>
          <w:rFonts w:hint="eastAsia"/>
          <w:b/>
        </w:rPr>
        <w:t>氧气吸收带</w:t>
      </w:r>
      <w:r w:rsidR="0050534C" w:rsidRPr="0050534C">
        <w:rPr>
          <w:rFonts w:hint="eastAsia"/>
        </w:rPr>
        <w:t>，水</w:t>
      </w:r>
      <w:r w:rsidR="0050534C">
        <w:rPr>
          <w:rFonts w:hint="eastAsia"/>
        </w:rPr>
        <w:t>汽</w:t>
      </w:r>
      <w:r w:rsidR="0050534C" w:rsidRPr="0050534C">
        <w:rPr>
          <w:rFonts w:hint="eastAsia"/>
        </w:rPr>
        <w:t>廓线</w:t>
      </w:r>
      <w:r w:rsidR="00ED6CE8">
        <w:rPr>
          <w:rFonts w:hint="eastAsia"/>
        </w:rPr>
        <w:t>子系统</w:t>
      </w:r>
      <w:r w:rsidR="00510371">
        <w:rPr>
          <w:rFonts w:hint="eastAsia"/>
        </w:rPr>
        <w:t>选择2</w:t>
      </w:r>
      <w:r w:rsidR="00510371">
        <w:t>2</w:t>
      </w:r>
      <w:r w:rsidR="00510371">
        <w:rPr>
          <w:rFonts w:hint="eastAsia"/>
        </w:rPr>
        <w:t>-</w:t>
      </w:r>
      <w:r w:rsidR="00510371">
        <w:t>30</w:t>
      </w:r>
      <w:r w:rsidR="00510371">
        <w:rPr>
          <w:rFonts w:hint="eastAsia"/>
        </w:rPr>
        <w:t>GHz</w:t>
      </w:r>
      <w:r w:rsidR="00111157">
        <w:rPr>
          <w:rFonts w:hint="eastAsia"/>
        </w:rPr>
        <w:t>（2</w:t>
      </w:r>
      <w:r w:rsidR="00111157">
        <w:t>1</w:t>
      </w:r>
      <w:r w:rsidR="00111157">
        <w:rPr>
          <w:rFonts w:hint="eastAsia"/>
        </w:rPr>
        <w:t>通道）</w:t>
      </w:r>
      <w:r w:rsidR="00510371">
        <w:rPr>
          <w:rFonts w:hint="eastAsia"/>
        </w:rPr>
        <w:t>之间的</w:t>
      </w:r>
      <w:r w:rsidR="00510371" w:rsidRPr="005528DF">
        <w:rPr>
          <w:rFonts w:hint="eastAsia"/>
          <w:b/>
        </w:rPr>
        <w:t>水汽吸收带</w:t>
      </w:r>
      <w:r w:rsidR="00C702A2" w:rsidRPr="00C702A2">
        <w:rPr>
          <w:rFonts w:hint="eastAsia"/>
        </w:rPr>
        <w:t>（</w:t>
      </w:r>
      <w:r w:rsidR="00D24EAD">
        <w:rPr>
          <w:rFonts w:hint="eastAsia"/>
        </w:rPr>
        <w:t>就是拥有两个频段</w:t>
      </w:r>
      <w:r w:rsidR="00CF11A8">
        <w:rPr>
          <w:rFonts w:hint="eastAsia"/>
        </w:rPr>
        <w:t>K，V</w:t>
      </w:r>
      <w:r w:rsidR="00F221F0">
        <w:rPr>
          <w:rFonts w:hint="eastAsia"/>
        </w:rPr>
        <w:t>，其中K是</w:t>
      </w:r>
      <w:r w:rsidR="00E97B7A">
        <w:rPr>
          <w:rFonts w:hint="eastAsia"/>
        </w:rPr>
        <w:t>水汽带</w:t>
      </w:r>
      <w:r w:rsidR="00DE62E5">
        <w:rPr>
          <w:rFonts w:hint="eastAsia"/>
        </w:rPr>
        <w:t>频段</w:t>
      </w:r>
      <w:r w:rsidR="002B5B39">
        <w:rPr>
          <w:rFonts w:hint="eastAsia"/>
        </w:rPr>
        <w:t>，V是氧气</w:t>
      </w:r>
      <w:r w:rsidR="00E250D8">
        <w:rPr>
          <w:rFonts w:hint="eastAsia"/>
        </w:rPr>
        <w:t>带</w:t>
      </w:r>
      <w:r w:rsidR="00445055">
        <w:rPr>
          <w:rFonts w:hint="eastAsia"/>
        </w:rPr>
        <w:t>频段</w:t>
      </w:r>
      <w:r w:rsidR="00C702A2" w:rsidRPr="00C702A2">
        <w:rPr>
          <w:rFonts w:hint="eastAsia"/>
        </w:rPr>
        <w:t>）</w:t>
      </w:r>
      <w:r w:rsidR="00B0421A">
        <w:rPr>
          <w:rFonts w:hint="eastAsia"/>
        </w:rPr>
        <w:t>。</w:t>
      </w:r>
    </w:p>
    <w:p w14:paraId="41523EF0" w14:textId="0F0AC56D" w:rsidR="00A25E68" w:rsidRDefault="00DC0CDA" w:rsidP="00DC0CDA">
      <w:pPr>
        <w:ind w:firstLineChars="100" w:firstLine="210"/>
      </w:pPr>
      <w:r>
        <w:rPr>
          <w:rFonts w:hint="eastAsia"/>
        </w:rPr>
        <w:t>微波辐射计测量的一些公式</w:t>
      </w:r>
      <w:r w:rsidR="009D4FA3">
        <w:rPr>
          <w:rFonts w:hint="eastAsia"/>
        </w:rPr>
        <w:t>和推导</w:t>
      </w:r>
      <w:r>
        <w:rPr>
          <w:rFonts w:hint="eastAsia"/>
        </w:rPr>
        <w:t>：</w:t>
      </w:r>
    </w:p>
    <w:p w14:paraId="7E282100" w14:textId="42A0D661" w:rsidR="00EC3176" w:rsidRDefault="00453592" w:rsidP="001D68DA">
      <w:pPr>
        <w:ind w:firstLineChars="100" w:firstLine="210"/>
        <w:jc w:val="center"/>
      </w:pPr>
      <w:r w:rsidRPr="00453592">
        <w:rPr>
          <w:noProof/>
        </w:rPr>
        <w:drawing>
          <wp:inline distT="0" distB="0" distL="0" distR="0" wp14:anchorId="077FDEBE" wp14:editId="2BF368A6">
            <wp:extent cx="2133600" cy="37956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053" cy="380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2AE5" w14:textId="7D3C56FB" w:rsidR="004E4C3F" w:rsidRDefault="00EA51BE" w:rsidP="004E4C3F">
      <w:r>
        <w:rPr>
          <w:rFonts w:hint="eastAsia"/>
        </w:rPr>
        <w:t xml:space="preserve"> </w:t>
      </w:r>
      <w:r>
        <w:t xml:space="preserve"> </w:t>
      </w:r>
      <w:r w:rsidR="009E580F">
        <w:rPr>
          <w:rFonts w:hint="eastAsia"/>
        </w:rPr>
        <w:t>了解了</w:t>
      </w:r>
      <w:proofErr w:type="spellStart"/>
      <w:r w:rsidR="00792EB6">
        <w:rPr>
          <w:rFonts w:hint="eastAsia"/>
        </w:rPr>
        <w:t>MonoRTM</w:t>
      </w:r>
      <w:proofErr w:type="spellEnd"/>
      <w:r w:rsidR="00264E90">
        <w:rPr>
          <w:rFonts w:hint="eastAsia"/>
        </w:rPr>
        <w:t>辐射传输模型，</w:t>
      </w:r>
      <w:r w:rsidR="003F0135">
        <w:rPr>
          <w:rFonts w:hint="eastAsia"/>
        </w:rPr>
        <w:t>还</w:t>
      </w:r>
      <w:r w:rsidR="00851430">
        <w:rPr>
          <w:rFonts w:hint="eastAsia"/>
        </w:rPr>
        <w:t>正</w:t>
      </w:r>
      <w:r w:rsidR="003F0135">
        <w:rPr>
          <w:rFonts w:hint="eastAsia"/>
        </w:rPr>
        <w:t>在尝试在</w:t>
      </w:r>
      <w:proofErr w:type="spellStart"/>
      <w:r w:rsidR="003F0135">
        <w:rPr>
          <w:rFonts w:hint="eastAsia"/>
        </w:rPr>
        <w:t>linux</w:t>
      </w:r>
      <w:proofErr w:type="spellEnd"/>
      <w:r w:rsidR="003F0135">
        <w:rPr>
          <w:rFonts w:hint="eastAsia"/>
        </w:rPr>
        <w:t>上运行</w:t>
      </w:r>
      <w:proofErr w:type="spellStart"/>
      <w:r w:rsidR="00215A00">
        <w:rPr>
          <w:rFonts w:hint="eastAsia"/>
        </w:rPr>
        <w:t>MonoRTM</w:t>
      </w:r>
      <w:proofErr w:type="spellEnd"/>
      <w:r w:rsidR="00215A00">
        <w:rPr>
          <w:rFonts w:hint="eastAsia"/>
        </w:rPr>
        <w:t>官网上的代码</w:t>
      </w:r>
      <w:r w:rsidR="002C44A3">
        <w:rPr>
          <w:rFonts w:hint="eastAsia"/>
        </w:rPr>
        <w:t>，目前还没有成功</w:t>
      </w:r>
      <w:r w:rsidR="00541A85">
        <w:rPr>
          <w:rFonts w:hint="eastAsia"/>
        </w:rPr>
        <w:t>。</w:t>
      </w:r>
      <w:ins w:id="7" w:author="Administrator" w:date="2019-01-22T13:05:00Z">
        <w:r w:rsidR="004E62F7">
          <w:rPr>
            <w:rFonts w:hint="eastAsia"/>
          </w:rPr>
          <w:t>（这是个调试过程，Fortran语言先进行了解，</w:t>
        </w:r>
      </w:ins>
      <w:ins w:id="8" w:author="Administrator" w:date="2019-01-22T13:06:00Z">
        <w:r w:rsidR="004E62F7">
          <w:rPr>
            <w:rFonts w:hint="eastAsia"/>
          </w:rPr>
          <w:t>并开始调试</w:t>
        </w:r>
      </w:ins>
      <w:bookmarkStart w:id="9" w:name="_GoBack"/>
      <w:bookmarkEnd w:id="9"/>
      <w:ins w:id="10" w:author="Administrator" w:date="2019-01-22T13:05:00Z">
        <w:r w:rsidR="004E62F7">
          <w:rPr>
            <w:rFonts w:hint="eastAsia"/>
          </w:rPr>
          <w:t>）</w:t>
        </w:r>
      </w:ins>
    </w:p>
    <w:p w14:paraId="0E46592F" w14:textId="1F1DE4B4" w:rsidR="000F68B6" w:rsidRDefault="00B2152B" w:rsidP="00B2152B">
      <w:pPr>
        <w:pStyle w:val="2"/>
      </w:pPr>
      <w:r>
        <w:rPr>
          <w:rFonts w:hint="eastAsia"/>
        </w:rPr>
        <w:t>存在问题</w:t>
      </w:r>
    </w:p>
    <w:p w14:paraId="58DB9A44" w14:textId="47B54E60" w:rsidR="00C75824" w:rsidRDefault="00C75824" w:rsidP="00C75824">
      <w:pPr>
        <w:rPr>
          <w:ins w:id="11" w:author="Administrator" w:date="2019-01-22T13:04:00Z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我在</w:t>
      </w:r>
      <w:r w:rsidR="00FB7831">
        <w:rPr>
          <w:rFonts w:hint="eastAsia"/>
        </w:rPr>
        <w:t>查阅了这些资料之后一直没有看到，</w:t>
      </w:r>
      <w:r w:rsidR="009405A6">
        <w:rPr>
          <w:rFonts w:hint="eastAsia"/>
        </w:rPr>
        <w:t>微波辐射计</w:t>
      </w:r>
      <w:r w:rsidR="007F2624">
        <w:rPr>
          <w:rFonts w:hint="eastAsia"/>
        </w:rPr>
        <w:t>是如何分辨</w:t>
      </w:r>
      <w:r w:rsidR="004F6EAD">
        <w:rPr>
          <w:rFonts w:hint="eastAsia"/>
        </w:rPr>
        <w:t>不同高度的亮温</w:t>
      </w:r>
      <w:r w:rsidR="00EF7D17">
        <w:rPr>
          <w:rFonts w:hint="eastAsia"/>
        </w:rPr>
        <w:t>，</w:t>
      </w:r>
      <w:r w:rsidR="00CB07D3">
        <w:rPr>
          <w:rFonts w:hint="eastAsia"/>
        </w:rPr>
        <w:t>个人目前的理解是</w:t>
      </w:r>
      <w:r w:rsidR="002A6668">
        <w:rPr>
          <w:rFonts w:hint="eastAsia"/>
        </w:rPr>
        <w:t>通过扫描的</w:t>
      </w:r>
      <w:r w:rsidR="005B0FA4">
        <w:rPr>
          <w:rFonts w:hint="eastAsia"/>
        </w:rPr>
        <w:t>角度</w:t>
      </w:r>
      <w:r w:rsidR="009A25BE">
        <w:rPr>
          <w:rFonts w:hint="eastAsia"/>
        </w:rPr>
        <w:t>来进行</w:t>
      </w:r>
      <w:r w:rsidR="00034A00">
        <w:rPr>
          <w:rFonts w:hint="eastAsia"/>
        </w:rPr>
        <w:t>区分的。</w:t>
      </w:r>
    </w:p>
    <w:p w14:paraId="118C9DA8" w14:textId="6433622F" w:rsidR="00FC538D" w:rsidRPr="00C75824" w:rsidRDefault="00FC538D" w:rsidP="00C75824">
      <w:pPr>
        <w:rPr>
          <w:rFonts w:hint="eastAsia"/>
        </w:rPr>
      </w:pPr>
      <w:ins w:id="12" w:author="Administrator" w:date="2019-01-22T13:05:00Z">
        <w:r>
          <w:rPr>
            <w:rFonts w:hint="eastAsia"/>
          </w:rPr>
          <w:t>注：</w:t>
        </w:r>
      </w:ins>
      <w:ins w:id="13" w:author="Administrator" w:date="2019-01-22T13:04:00Z">
        <w:r>
          <w:rPr>
            <w:rFonts w:hint="eastAsia"/>
          </w:rPr>
          <w:t>微波辐射计不具备分辨高度的能力，收到的信号是积分总量，他的高度是通过反演推算得到的</w:t>
        </w:r>
      </w:ins>
      <w:ins w:id="14" w:author="Administrator" w:date="2019-01-22T13:05:00Z">
        <w:r>
          <w:rPr>
            <w:rFonts w:hint="eastAsia"/>
          </w:rPr>
          <w:t>。</w:t>
        </w:r>
      </w:ins>
    </w:p>
    <w:p w14:paraId="78DF863F" w14:textId="322E2981" w:rsidR="003E2428" w:rsidRPr="005F48FB" w:rsidRDefault="009807C3" w:rsidP="003E2428">
      <w:pPr>
        <w:pStyle w:val="2"/>
      </w:pPr>
      <w:r>
        <w:rPr>
          <w:rFonts w:hint="eastAsia"/>
        </w:rPr>
        <w:t>参考</w:t>
      </w:r>
      <w:r w:rsidR="00002F02">
        <w:rPr>
          <w:rFonts w:hint="eastAsia"/>
        </w:rPr>
        <w:t>资料</w:t>
      </w:r>
    </w:p>
    <w:p w14:paraId="19F2A2ED" w14:textId="54826D25" w:rsidR="001D0441" w:rsidRDefault="004B0718" w:rsidP="004E4C3F">
      <w:r w:rsidRPr="00645678">
        <w:t>[1].</w:t>
      </w:r>
      <w:r w:rsidRPr="00645678">
        <w:tab/>
      </w:r>
      <w:r w:rsidRPr="00645678">
        <w:rPr>
          <w:rFonts w:hint="eastAsia"/>
        </w:rPr>
        <w:t>张北斗</w:t>
      </w:r>
      <w:r w:rsidRPr="00645678">
        <w:t xml:space="preserve">, </w:t>
      </w:r>
      <w:r w:rsidRPr="00645678">
        <w:rPr>
          <w:rFonts w:hint="eastAsia"/>
        </w:rPr>
        <w:t>地基多通道微波辐射计的反演算法及应用</w:t>
      </w:r>
      <w:r w:rsidRPr="00645678">
        <w:t xml:space="preserve">, 2014, </w:t>
      </w:r>
      <w:r w:rsidRPr="00645678">
        <w:rPr>
          <w:rFonts w:hint="eastAsia"/>
        </w:rPr>
        <w:t>兰州大学</w:t>
      </w:r>
      <w:r w:rsidRPr="00645678">
        <w:t>.</w:t>
      </w:r>
    </w:p>
    <w:p w14:paraId="2AA204CD" w14:textId="07B889E1" w:rsidR="008473A0" w:rsidRDefault="008473A0" w:rsidP="004E4C3F">
      <w:r w:rsidRPr="00645678">
        <w:lastRenderedPageBreak/>
        <w:t>[</w:t>
      </w:r>
      <w:r>
        <w:t>2</w:t>
      </w:r>
      <w:r w:rsidRPr="00645678">
        <w:t>].</w:t>
      </w:r>
      <w:r w:rsidR="00F43530">
        <w:t xml:space="preserve"> </w:t>
      </w:r>
      <w:r w:rsidR="00D21930">
        <w:t xml:space="preserve"> </w:t>
      </w:r>
      <w:r w:rsidR="00F15874" w:rsidRPr="00F15874">
        <w:rPr>
          <w:rFonts w:hint="eastAsia"/>
        </w:rPr>
        <w:t>基于</w:t>
      </w:r>
      <w:proofErr w:type="spellStart"/>
      <w:r w:rsidR="00F15874" w:rsidRPr="00F15874">
        <w:t>MonoRTM</w:t>
      </w:r>
      <w:proofErr w:type="spellEnd"/>
      <w:r w:rsidR="00F15874" w:rsidRPr="00F15874">
        <w:t>模型的微波辐射计反演方法研究_黄兴友</w:t>
      </w:r>
    </w:p>
    <w:p w14:paraId="266C1FF9" w14:textId="59AEEFA6" w:rsidR="007913E1" w:rsidRPr="001D0441" w:rsidRDefault="007913E1" w:rsidP="004E4C3F">
      <w:r w:rsidRPr="00645678">
        <w:t>[</w:t>
      </w:r>
      <w:r w:rsidR="005752B8">
        <w:t>3</w:t>
      </w:r>
      <w:r w:rsidRPr="00645678">
        <w:t>].</w:t>
      </w:r>
      <w:r w:rsidR="00CF560B" w:rsidRPr="00CF560B">
        <w:t xml:space="preserve"> </w:t>
      </w:r>
      <w:r w:rsidR="00F43530">
        <w:t xml:space="preserve"> </w:t>
      </w:r>
      <w:r w:rsidR="00CF560B" w:rsidRPr="00CF560B">
        <w:t>MP_3000A微波辐射计的探测原理及误差分析_赵玲</w:t>
      </w:r>
    </w:p>
    <w:sectPr w:rsidR="007913E1" w:rsidRPr="001D0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Administrator" w:date="2019-01-22T13:03:00Z" w:initials="A">
    <w:p w14:paraId="73B1F8F9" w14:textId="0801CA29" w:rsidR="00FC538D" w:rsidRDefault="00FC538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1</w:t>
      </w:r>
      <w:r>
        <w:t>4</w:t>
      </w:r>
      <w:r>
        <w:rPr>
          <w:rFonts w:hint="eastAsia"/>
        </w:rPr>
        <w:t>个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B1F8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B1F8F9" w16cid:durableId="1FF193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60A70" w14:textId="77777777" w:rsidR="00FF3EC3" w:rsidRDefault="00FF3EC3" w:rsidP="0048749E">
      <w:r>
        <w:separator/>
      </w:r>
    </w:p>
  </w:endnote>
  <w:endnote w:type="continuationSeparator" w:id="0">
    <w:p w14:paraId="1BCAF06C" w14:textId="77777777" w:rsidR="00FF3EC3" w:rsidRDefault="00FF3EC3" w:rsidP="0048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D9B35" w14:textId="77777777" w:rsidR="00FF3EC3" w:rsidRDefault="00FF3EC3" w:rsidP="0048749E">
      <w:r>
        <w:separator/>
      </w:r>
    </w:p>
  </w:footnote>
  <w:footnote w:type="continuationSeparator" w:id="0">
    <w:p w14:paraId="055B5FD9" w14:textId="77777777" w:rsidR="00FF3EC3" w:rsidRDefault="00FF3EC3" w:rsidP="0048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5D05"/>
    <w:multiLevelType w:val="hybridMultilevel"/>
    <w:tmpl w:val="5C36FFD8"/>
    <w:lvl w:ilvl="0" w:tplc="8E02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3F"/>
    <w:rsid w:val="00002F02"/>
    <w:rsid w:val="00011BD7"/>
    <w:rsid w:val="00022E5B"/>
    <w:rsid w:val="000234CB"/>
    <w:rsid w:val="000269BA"/>
    <w:rsid w:val="00034A00"/>
    <w:rsid w:val="00042787"/>
    <w:rsid w:val="000438E6"/>
    <w:rsid w:val="00060293"/>
    <w:rsid w:val="000619CE"/>
    <w:rsid w:val="00062B23"/>
    <w:rsid w:val="00065ABD"/>
    <w:rsid w:val="000733CA"/>
    <w:rsid w:val="00074A3B"/>
    <w:rsid w:val="0009108C"/>
    <w:rsid w:val="000D65F7"/>
    <w:rsid w:val="000F291F"/>
    <w:rsid w:val="000F54AC"/>
    <w:rsid w:val="000F68B6"/>
    <w:rsid w:val="001008B0"/>
    <w:rsid w:val="0010400E"/>
    <w:rsid w:val="00110A50"/>
    <w:rsid w:val="00111157"/>
    <w:rsid w:val="00120690"/>
    <w:rsid w:val="00130E7E"/>
    <w:rsid w:val="00141E6A"/>
    <w:rsid w:val="00176420"/>
    <w:rsid w:val="001806FB"/>
    <w:rsid w:val="00184364"/>
    <w:rsid w:val="001866D3"/>
    <w:rsid w:val="001A096F"/>
    <w:rsid w:val="001B483E"/>
    <w:rsid w:val="001D0441"/>
    <w:rsid w:val="001D68DA"/>
    <w:rsid w:val="001E2195"/>
    <w:rsid w:val="001F6F85"/>
    <w:rsid w:val="001F73D4"/>
    <w:rsid w:val="00215A00"/>
    <w:rsid w:val="002205F7"/>
    <w:rsid w:val="00240E8D"/>
    <w:rsid w:val="002563A8"/>
    <w:rsid w:val="00264E90"/>
    <w:rsid w:val="00273466"/>
    <w:rsid w:val="00290D58"/>
    <w:rsid w:val="002916D0"/>
    <w:rsid w:val="00291EA7"/>
    <w:rsid w:val="002A40E9"/>
    <w:rsid w:val="002A6668"/>
    <w:rsid w:val="002B5B39"/>
    <w:rsid w:val="002C44A3"/>
    <w:rsid w:val="002D170E"/>
    <w:rsid w:val="002E459B"/>
    <w:rsid w:val="002E6269"/>
    <w:rsid w:val="00303327"/>
    <w:rsid w:val="0032183B"/>
    <w:rsid w:val="00336A49"/>
    <w:rsid w:val="0034006D"/>
    <w:rsid w:val="00350FCF"/>
    <w:rsid w:val="00392C33"/>
    <w:rsid w:val="003A0C0C"/>
    <w:rsid w:val="003B09BC"/>
    <w:rsid w:val="003C65D8"/>
    <w:rsid w:val="003D29DF"/>
    <w:rsid w:val="003E2428"/>
    <w:rsid w:val="003E5B20"/>
    <w:rsid w:val="003F0135"/>
    <w:rsid w:val="003F191A"/>
    <w:rsid w:val="00407121"/>
    <w:rsid w:val="00426581"/>
    <w:rsid w:val="0044007F"/>
    <w:rsid w:val="00445055"/>
    <w:rsid w:val="00453592"/>
    <w:rsid w:val="00462B9A"/>
    <w:rsid w:val="00472104"/>
    <w:rsid w:val="00472765"/>
    <w:rsid w:val="00487458"/>
    <w:rsid w:val="0048749E"/>
    <w:rsid w:val="004B0718"/>
    <w:rsid w:val="004B556F"/>
    <w:rsid w:val="004B7C4F"/>
    <w:rsid w:val="004D1170"/>
    <w:rsid w:val="004E4C3F"/>
    <w:rsid w:val="004E62F7"/>
    <w:rsid w:val="004E77C5"/>
    <w:rsid w:val="004F45B5"/>
    <w:rsid w:val="004F4F2B"/>
    <w:rsid w:val="004F6EAD"/>
    <w:rsid w:val="0050534C"/>
    <w:rsid w:val="00510371"/>
    <w:rsid w:val="00522FFE"/>
    <w:rsid w:val="00531E5E"/>
    <w:rsid w:val="00541A85"/>
    <w:rsid w:val="00544F0A"/>
    <w:rsid w:val="005528DF"/>
    <w:rsid w:val="005607AF"/>
    <w:rsid w:val="00573CBE"/>
    <w:rsid w:val="005752B8"/>
    <w:rsid w:val="00597BA5"/>
    <w:rsid w:val="005A06AF"/>
    <w:rsid w:val="005A6D5A"/>
    <w:rsid w:val="005B0FA4"/>
    <w:rsid w:val="005C13F2"/>
    <w:rsid w:val="005E48FA"/>
    <w:rsid w:val="005F48FB"/>
    <w:rsid w:val="00606350"/>
    <w:rsid w:val="00645678"/>
    <w:rsid w:val="00647EAD"/>
    <w:rsid w:val="00650F47"/>
    <w:rsid w:val="00663D24"/>
    <w:rsid w:val="00667C4E"/>
    <w:rsid w:val="006738C1"/>
    <w:rsid w:val="00681772"/>
    <w:rsid w:val="00697937"/>
    <w:rsid w:val="006A1E59"/>
    <w:rsid w:val="006B60DA"/>
    <w:rsid w:val="006D7470"/>
    <w:rsid w:val="007416EE"/>
    <w:rsid w:val="00742416"/>
    <w:rsid w:val="00786593"/>
    <w:rsid w:val="007913E1"/>
    <w:rsid w:val="00792EB6"/>
    <w:rsid w:val="007A719A"/>
    <w:rsid w:val="007C3D1B"/>
    <w:rsid w:val="007C59D3"/>
    <w:rsid w:val="007E72AF"/>
    <w:rsid w:val="007F2624"/>
    <w:rsid w:val="00826558"/>
    <w:rsid w:val="008369BF"/>
    <w:rsid w:val="008409F4"/>
    <w:rsid w:val="00840C2A"/>
    <w:rsid w:val="0084692A"/>
    <w:rsid w:val="008473A0"/>
    <w:rsid w:val="00851430"/>
    <w:rsid w:val="008567A6"/>
    <w:rsid w:val="00884B35"/>
    <w:rsid w:val="008B242D"/>
    <w:rsid w:val="00904A1C"/>
    <w:rsid w:val="009055AD"/>
    <w:rsid w:val="00922B77"/>
    <w:rsid w:val="0093549D"/>
    <w:rsid w:val="009405A6"/>
    <w:rsid w:val="0094062F"/>
    <w:rsid w:val="00942187"/>
    <w:rsid w:val="009732E4"/>
    <w:rsid w:val="00976024"/>
    <w:rsid w:val="009807C3"/>
    <w:rsid w:val="009A25BE"/>
    <w:rsid w:val="009A62D5"/>
    <w:rsid w:val="009B71C4"/>
    <w:rsid w:val="009D4FA3"/>
    <w:rsid w:val="009E3597"/>
    <w:rsid w:val="009E534C"/>
    <w:rsid w:val="009E580F"/>
    <w:rsid w:val="009F272D"/>
    <w:rsid w:val="009F684C"/>
    <w:rsid w:val="00A057C8"/>
    <w:rsid w:val="00A10DAB"/>
    <w:rsid w:val="00A17E25"/>
    <w:rsid w:val="00A2016A"/>
    <w:rsid w:val="00A24290"/>
    <w:rsid w:val="00A24B9A"/>
    <w:rsid w:val="00A25E68"/>
    <w:rsid w:val="00A542DC"/>
    <w:rsid w:val="00A62F5A"/>
    <w:rsid w:val="00A64D59"/>
    <w:rsid w:val="00A720A3"/>
    <w:rsid w:val="00A8621C"/>
    <w:rsid w:val="00A90434"/>
    <w:rsid w:val="00AA2040"/>
    <w:rsid w:val="00AA33FF"/>
    <w:rsid w:val="00AD6515"/>
    <w:rsid w:val="00AE2396"/>
    <w:rsid w:val="00AE314B"/>
    <w:rsid w:val="00AF4F50"/>
    <w:rsid w:val="00B0421A"/>
    <w:rsid w:val="00B123A7"/>
    <w:rsid w:val="00B14052"/>
    <w:rsid w:val="00B2152B"/>
    <w:rsid w:val="00B4780E"/>
    <w:rsid w:val="00B53B4C"/>
    <w:rsid w:val="00B62DD4"/>
    <w:rsid w:val="00B84998"/>
    <w:rsid w:val="00BC496A"/>
    <w:rsid w:val="00BD161C"/>
    <w:rsid w:val="00BD7F90"/>
    <w:rsid w:val="00BE0B7C"/>
    <w:rsid w:val="00BF1616"/>
    <w:rsid w:val="00C0471F"/>
    <w:rsid w:val="00C052D2"/>
    <w:rsid w:val="00C31E54"/>
    <w:rsid w:val="00C50955"/>
    <w:rsid w:val="00C50FCA"/>
    <w:rsid w:val="00C533D3"/>
    <w:rsid w:val="00C57D93"/>
    <w:rsid w:val="00C673CB"/>
    <w:rsid w:val="00C702A2"/>
    <w:rsid w:val="00C75338"/>
    <w:rsid w:val="00C75824"/>
    <w:rsid w:val="00C75971"/>
    <w:rsid w:val="00CA5B48"/>
    <w:rsid w:val="00CB07D3"/>
    <w:rsid w:val="00CB1D6A"/>
    <w:rsid w:val="00CB499D"/>
    <w:rsid w:val="00CD4238"/>
    <w:rsid w:val="00CE0AD8"/>
    <w:rsid w:val="00CF11A8"/>
    <w:rsid w:val="00CF560B"/>
    <w:rsid w:val="00D12F73"/>
    <w:rsid w:val="00D21930"/>
    <w:rsid w:val="00D24EAD"/>
    <w:rsid w:val="00D25A4A"/>
    <w:rsid w:val="00D7473F"/>
    <w:rsid w:val="00D84FF2"/>
    <w:rsid w:val="00DC0CDA"/>
    <w:rsid w:val="00DE1D8D"/>
    <w:rsid w:val="00DE62E5"/>
    <w:rsid w:val="00DF0CC7"/>
    <w:rsid w:val="00DF269E"/>
    <w:rsid w:val="00DF3060"/>
    <w:rsid w:val="00DF7C18"/>
    <w:rsid w:val="00E003EB"/>
    <w:rsid w:val="00E03118"/>
    <w:rsid w:val="00E250D8"/>
    <w:rsid w:val="00E3236C"/>
    <w:rsid w:val="00E32A49"/>
    <w:rsid w:val="00E60984"/>
    <w:rsid w:val="00E60EF0"/>
    <w:rsid w:val="00E61DBA"/>
    <w:rsid w:val="00E77BE4"/>
    <w:rsid w:val="00E8207F"/>
    <w:rsid w:val="00E862B2"/>
    <w:rsid w:val="00E9250F"/>
    <w:rsid w:val="00E97B7A"/>
    <w:rsid w:val="00E97C55"/>
    <w:rsid w:val="00EA1D70"/>
    <w:rsid w:val="00EA51BE"/>
    <w:rsid w:val="00EA746C"/>
    <w:rsid w:val="00EC3176"/>
    <w:rsid w:val="00ED3B8E"/>
    <w:rsid w:val="00ED6CE8"/>
    <w:rsid w:val="00EE47D2"/>
    <w:rsid w:val="00EE527E"/>
    <w:rsid w:val="00EF7D17"/>
    <w:rsid w:val="00EF7E76"/>
    <w:rsid w:val="00F15874"/>
    <w:rsid w:val="00F221F0"/>
    <w:rsid w:val="00F426E5"/>
    <w:rsid w:val="00F43530"/>
    <w:rsid w:val="00F45D5B"/>
    <w:rsid w:val="00F65D82"/>
    <w:rsid w:val="00F8713F"/>
    <w:rsid w:val="00F921C9"/>
    <w:rsid w:val="00F97DE8"/>
    <w:rsid w:val="00FB1081"/>
    <w:rsid w:val="00FB7831"/>
    <w:rsid w:val="00FC538D"/>
    <w:rsid w:val="00FC76D6"/>
    <w:rsid w:val="00FE5697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06846"/>
  <w15:chartTrackingRefBased/>
  <w15:docId w15:val="{4DC9C2D1-20C5-4815-B3CB-700F2FC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6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4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74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62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7473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C53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C538D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C538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C538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C538D"/>
  </w:style>
  <w:style w:type="paragraph" w:styleId="ad">
    <w:name w:val="annotation subject"/>
    <w:basedOn w:val="ab"/>
    <w:next w:val="ab"/>
    <w:link w:val="ae"/>
    <w:uiPriority w:val="99"/>
    <w:semiHidden/>
    <w:unhideWhenUsed/>
    <w:rsid w:val="00FC538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C5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20388-3676-4A4A-B767-3E31E0C8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松廉 李</dc:creator>
  <cp:keywords/>
  <dc:description/>
  <cp:lastModifiedBy>Administrator</cp:lastModifiedBy>
  <cp:revision>274</cp:revision>
  <dcterms:created xsi:type="dcterms:W3CDTF">2019-01-17T10:33:00Z</dcterms:created>
  <dcterms:modified xsi:type="dcterms:W3CDTF">2019-01-22T05:06:00Z</dcterms:modified>
</cp:coreProperties>
</file>